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CEE27D" w14:textId="77777777" w:rsidR="00B60DF4" w:rsidRPr="00272811" w:rsidRDefault="00C76B34">
      <w:pPr>
        <w:spacing w:before="120" w:after="120"/>
        <w:rPr>
          <w:lang w:val="en-GB"/>
        </w:rPr>
      </w:pPr>
      <w:r w:rsidRPr="00272811">
        <w:rPr>
          <w:rFonts w:ascii="Arial" w:eastAsia="Arial" w:hAnsi="Arial" w:cs="Arial"/>
          <w:b/>
          <w:sz w:val="28"/>
          <w:szCs w:val="28"/>
          <w:lang w:val="en-GB"/>
        </w:rPr>
        <w:t>Title</w:t>
      </w:r>
      <w:r w:rsidRPr="00272811">
        <w:rPr>
          <w:rFonts w:ascii="Arial" w:eastAsia="Arial" w:hAnsi="Arial" w:cs="Arial"/>
          <w:sz w:val="28"/>
          <w:szCs w:val="28"/>
          <w:lang w:val="en-GB"/>
        </w:rPr>
        <w:t>: “Tuberculosis on the rise: incidence risk from 1997 to 2012 in a southern province of Mozambique”</w:t>
      </w:r>
    </w:p>
    <w:p w14:paraId="50D3952C" w14:textId="77777777" w:rsidR="00B60DF4" w:rsidRPr="00272811" w:rsidRDefault="00B60DF4">
      <w:pPr>
        <w:spacing w:before="120" w:after="120"/>
        <w:rPr>
          <w:lang w:val="en-GB"/>
        </w:rPr>
      </w:pPr>
    </w:p>
    <w:p w14:paraId="600EA8ED" w14:textId="77777777" w:rsidR="00B60DF4" w:rsidRDefault="00C76B34">
      <w:pPr>
        <w:spacing w:before="120" w:after="120"/>
      </w:pPr>
      <w:proofErr w:type="spellStart"/>
      <w:r>
        <w:rPr>
          <w:rFonts w:ascii="Arial" w:eastAsia="Arial" w:hAnsi="Arial" w:cs="Arial"/>
          <w:b/>
        </w:rPr>
        <w:t>Authors</w:t>
      </w:r>
      <w:proofErr w:type="spellEnd"/>
      <w:r>
        <w:rPr>
          <w:rFonts w:ascii="Arial" w:eastAsia="Arial" w:hAnsi="Arial" w:cs="Arial"/>
          <w:b/>
        </w:rPr>
        <w:t>:</w:t>
      </w:r>
    </w:p>
    <w:p w14:paraId="2D73742D" w14:textId="77777777" w:rsidR="00B60DF4" w:rsidRPr="00272811" w:rsidRDefault="00C76B34">
      <w:pPr>
        <w:spacing w:before="120" w:after="120"/>
        <w:rPr>
          <w:lang w:val="pt-BR"/>
        </w:rPr>
      </w:pPr>
      <w:r w:rsidRPr="00272811">
        <w:rPr>
          <w:rFonts w:ascii="Arial" w:eastAsia="Arial" w:hAnsi="Arial" w:cs="Arial"/>
          <w:lang w:val="pt-BR"/>
        </w:rPr>
        <w:t xml:space="preserve">Rafaela Miranda de Moraes Ribeiro, Ivan </w:t>
      </w:r>
      <w:proofErr w:type="spellStart"/>
      <w:r w:rsidRPr="00272811">
        <w:rPr>
          <w:rFonts w:ascii="Arial" w:eastAsia="Arial" w:hAnsi="Arial" w:cs="Arial"/>
          <w:lang w:val="pt-BR"/>
        </w:rPr>
        <w:t>Manhiça</w:t>
      </w:r>
      <w:proofErr w:type="spellEnd"/>
      <w:r w:rsidRPr="00272811">
        <w:rPr>
          <w:rFonts w:ascii="Arial" w:eastAsia="Arial" w:hAnsi="Arial" w:cs="Arial"/>
          <w:lang w:val="pt-BR"/>
        </w:rPr>
        <w:t xml:space="preserve">, Salomé, Joe </w:t>
      </w:r>
      <w:proofErr w:type="spellStart"/>
      <w:r w:rsidRPr="00272811">
        <w:rPr>
          <w:rFonts w:ascii="Arial" w:eastAsia="Arial" w:hAnsi="Arial" w:cs="Arial"/>
          <w:lang w:val="pt-BR"/>
        </w:rPr>
        <w:t>Brew</w:t>
      </w:r>
      <w:proofErr w:type="spellEnd"/>
      <w:r w:rsidRPr="00272811">
        <w:rPr>
          <w:rFonts w:ascii="Arial" w:eastAsia="Arial" w:hAnsi="Arial" w:cs="Arial"/>
          <w:lang w:val="pt-BR"/>
        </w:rPr>
        <w:t>, Alberto García-Basteiro</w:t>
      </w:r>
    </w:p>
    <w:p w14:paraId="413CA14A" w14:textId="77777777" w:rsidR="00B60DF4" w:rsidRPr="00272811" w:rsidRDefault="00B60DF4">
      <w:pPr>
        <w:spacing w:before="120" w:after="120"/>
        <w:rPr>
          <w:lang w:val="pt-BR"/>
        </w:rPr>
      </w:pPr>
    </w:p>
    <w:p w14:paraId="4E045D89" w14:textId="77777777" w:rsidR="00B60DF4" w:rsidRPr="00272811" w:rsidRDefault="00C76B34">
      <w:pPr>
        <w:spacing w:before="120" w:after="120"/>
        <w:rPr>
          <w:lang w:val="pt-BR"/>
        </w:rPr>
      </w:pPr>
      <w:proofErr w:type="spellStart"/>
      <w:r w:rsidRPr="00272811">
        <w:rPr>
          <w:rFonts w:ascii="Arial" w:eastAsia="Arial" w:hAnsi="Arial" w:cs="Arial"/>
          <w:b/>
          <w:lang w:val="pt-BR"/>
        </w:rPr>
        <w:t>Authors</w:t>
      </w:r>
      <w:proofErr w:type="spellEnd"/>
      <w:r w:rsidRPr="00272811">
        <w:rPr>
          <w:rFonts w:ascii="Arial" w:eastAsia="Arial" w:hAnsi="Arial" w:cs="Arial"/>
          <w:b/>
          <w:lang w:val="pt-BR"/>
        </w:rPr>
        <w:t xml:space="preserve"> </w:t>
      </w:r>
      <w:proofErr w:type="spellStart"/>
      <w:r w:rsidRPr="00272811">
        <w:rPr>
          <w:rFonts w:ascii="Arial" w:eastAsia="Arial" w:hAnsi="Arial" w:cs="Arial"/>
          <w:b/>
          <w:lang w:val="pt-BR"/>
        </w:rPr>
        <w:t>affiliation</w:t>
      </w:r>
      <w:proofErr w:type="spellEnd"/>
      <w:r w:rsidRPr="00272811">
        <w:rPr>
          <w:rFonts w:ascii="Arial" w:eastAsia="Arial" w:hAnsi="Arial" w:cs="Arial"/>
          <w:lang w:val="pt-BR"/>
        </w:rPr>
        <w:t>:</w:t>
      </w:r>
    </w:p>
    <w:p w14:paraId="18853FD1" w14:textId="77777777" w:rsidR="00B60DF4" w:rsidRPr="00272811" w:rsidRDefault="00C76B34">
      <w:pPr>
        <w:spacing w:before="120" w:after="120"/>
        <w:rPr>
          <w:lang w:val="pt-BR"/>
        </w:rPr>
      </w:pPr>
      <w:r w:rsidRPr="00272811">
        <w:rPr>
          <w:rFonts w:ascii="Arial" w:eastAsia="Arial" w:hAnsi="Arial" w:cs="Arial"/>
          <w:lang w:val="pt-BR"/>
        </w:rPr>
        <w:t>Instituto de Higiene e Medicina Tropical, Lisboa, Portugal</w:t>
      </w:r>
    </w:p>
    <w:p w14:paraId="4AEDEFBF" w14:textId="77777777" w:rsidR="00B60DF4" w:rsidRPr="00272811" w:rsidRDefault="00C76B34">
      <w:pPr>
        <w:spacing w:before="120" w:after="120"/>
        <w:rPr>
          <w:lang w:val="pt-BR"/>
        </w:rPr>
      </w:pPr>
      <w:r w:rsidRPr="00272811">
        <w:rPr>
          <w:rFonts w:ascii="Arial" w:eastAsia="Arial" w:hAnsi="Arial" w:cs="Arial"/>
          <w:lang w:val="pt-BR"/>
        </w:rPr>
        <w:t xml:space="preserve">Centro de Investigação em Saúde de </w:t>
      </w:r>
      <w:proofErr w:type="spellStart"/>
      <w:r w:rsidRPr="00272811">
        <w:rPr>
          <w:rFonts w:ascii="Arial" w:eastAsia="Arial" w:hAnsi="Arial" w:cs="Arial"/>
          <w:lang w:val="pt-BR"/>
        </w:rPr>
        <w:t>Manhiça</w:t>
      </w:r>
      <w:proofErr w:type="spellEnd"/>
      <w:r w:rsidRPr="00272811">
        <w:rPr>
          <w:rFonts w:ascii="Arial" w:eastAsia="Arial" w:hAnsi="Arial" w:cs="Arial"/>
          <w:lang w:val="pt-BR"/>
        </w:rPr>
        <w:t xml:space="preserve"> (CISM)</w:t>
      </w:r>
    </w:p>
    <w:p w14:paraId="25133C6B" w14:textId="77777777" w:rsidR="00B60DF4" w:rsidRDefault="00C76B34">
      <w:pPr>
        <w:spacing w:before="120" w:after="120"/>
      </w:pPr>
      <w:proofErr w:type="spellStart"/>
      <w:r>
        <w:rPr>
          <w:rFonts w:ascii="Arial" w:eastAsia="Arial" w:hAnsi="Arial" w:cs="Arial"/>
        </w:rPr>
        <w:t>ISGlobal</w:t>
      </w:r>
      <w:proofErr w:type="spellEnd"/>
      <w:r>
        <w:rPr>
          <w:rFonts w:ascii="Arial" w:eastAsia="Arial" w:hAnsi="Arial" w:cs="Arial"/>
        </w:rPr>
        <w:t xml:space="preserve">, Barcelona, Hospital </w:t>
      </w:r>
      <w:proofErr w:type="spellStart"/>
      <w:r>
        <w:rPr>
          <w:rFonts w:ascii="Arial" w:eastAsia="Arial" w:hAnsi="Arial" w:cs="Arial"/>
        </w:rPr>
        <w:t>Clinic-Universitat</w:t>
      </w:r>
      <w:proofErr w:type="spellEnd"/>
      <w:r>
        <w:rPr>
          <w:rFonts w:ascii="Arial" w:eastAsia="Arial" w:hAnsi="Arial" w:cs="Arial"/>
        </w:rPr>
        <w:t xml:space="preserve"> de Barcelona</w:t>
      </w:r>
    </w:p>
    <w:p w14:paraId="6E019A07" w14:textId="77777777" w:rsidR="00B60DF4" w:rsidRDefault="00C76B34">
      <w:pPr>
        <w:spacing w:before="120" w:after="120"/>
      </w:pPr>
      <w:proofErr w:type="spellStart"/>
      <w:r>
        <w:rPr>
          <w:rFonts w:ascii="Arial" w:eastAsia="Arial" w:hAnsi="Arial" w:cs="Arial"/>
        </w:rPr>
        <w:t>Ministry</w:t>
      </w:r>
      <w:proofErr w:type="spellEnd"/>
      <w:r>
        <w:rPr>
          <w:rFonts w:ascii="Arial" w:eastAsia="Arial" w:hAnsi="Arial" w:cs="Arial"/>
        </w:rPr>
        <w:t xml:space="preserve"> of </w:t>
      </w:r>
      <w:proofErr w:type="spellStart"/>
      <w:r>
        <w:rPr>
          <w:rFonts w:ascii="Arial" w:eastAsia="Arial" w:hAnsi="Arial" w:cs="Arial"/>
        </w:rPr>
        <w:t>Health</w:t>
      </w:r>
      <w:proofErr w:type="spellEnd"/>
      <w:r>
        <w:rPr>
          <w:rFonts w:ascii="Arial" w:eastAsia="Arial" w:hAnsi="Arial" w:cs="Arial"/>
        </w:rPr>
        <w:t xml:space="preserve">, </w:t>
      </w:r>
      <w:proofErr w:type="spellStart"/>
      <w:r>
        <w:rPr>
          <w:rFonts w:ascii="Arial" w:eastAsia="Arial" w:hAnsi="Arial" w:cs="Arial"/>
        </w:rPr>
        <w:t>National</w:t>
      </w:r>
      <w:proofErr w:type="spellEnd"/>
      <w:r>
        <w:rPr>
          <w:rFonts w:ascii="Arial" w:eastAsia="Arial" w:hAnsi="Arial" w:cs="Arial"/>
        </w:rPr>
        <w:t xml:space="preserve"> Tuberculosis </w:t>
      </w:r>
      <w:proofErr w:type="spellStart"/>
      <w:r>
        <w:rPr>
          <w:rFonts w:ascii="Arial" w:eastAsia="Arial" w:hAnsi="Arial" w:cs="Arial"/>
        </w:rPr>
        <w:t>Program</w:t>
      </w:r>
      <w:proofErr w:type="spellEnd"/>
      <w:r>
        <w:rPr>
          <w:rFonts w:ascii="Arial" w:eastAsia="Arial" w:hAnsi="Arial" w:cs="Arial"/>
        </w:rPr>
        <w:t>, Maputo, Mozambique</w:t>
      </w:r>
    </w:p>
    <w:p w14:paraId="4E7EF17C" w14:textId="77777777" w:rsidR="00B60DF4" w:rsidRDefault="00B60DF4">
      <w:pPr>
        <w:spacing w:before="120" w:after="120"/>
      </w:pPr>
    </w:p>
    <w:p w14:paraId="7702EE19" w14:textId="77777777" w:rsidR="00B60DF4" w:rsidRPr="00272811" w:rsidRDefault="00C76B34">
      <w:pPr>
        <w:spacing w:before="120" w:after="120"/>
        <w:rPr>
          <w:lang w:val="pt-BR"/>
        </w:rPr>
      </w:pPr>
      <w:proofErr w:type="spellStart"/>
      <w:r w:rsidRPr="00272811">
        <w:rPr>
          <w:rFonts w:ascii="Arial" w:eastAsia="Arial" w:hAnsi="Arial" w:cs="Arial"/>
          <w:b/>
          <w:lang w:val="pt-BR"/>
        </w:rPr>
        <w:t>Corresponding</w:t>
      </w:r>
      <w:proofErr w:type="spellEnd"/>
      <w:r w:rsidRPr="00272811">
        <w:rPr>
          <w:rFonts w:ascii="Arial" w:eastAsia="Arial" w:hAnsi="Arial" w:cs="Arial"/>
          <w:b/>
          <w:lang w:val="pt-BR"/>
        </w:rPr>
        <w:t xml:space="preserve"> </w:t>
      </w:r>
      <w:proofErr w:type="spellStart"/>
      <w:r w:rsidRPr="00272811">
        <w:rPr>
          <w:rFonts w:ascii="Arial" w:eastAsia="Arial" w:hAnsi="Arial" w:cs="Arial"/>
          <w:b/>
          <w:lang w:val="pt-BR"/>
        </w:rPr>
        <w:t>author</w:t>
      </w:r>
      <w:proofErr w:type="spellEnd"/>
      <w:r w:rsidRPr="00272811">
        <w:rPr>
          <w:rFonts w:ascii="Arial" w:eastAsia="Arial" w:hAnsi="Arial" w:cs="Arial"/>
          <w:lang w:val="pt-BR"/>
        </w:rPr>
        <w:t xml:space="preserve">: </w:t>
      </w:r>
    </w:p>
    <w:p w14:paraId="46751CEF" w14:textId="77777777" w:rsidR="00B60DF4" w:rsidRPr="00272811" w:rsidRDefault="00C76B34">
      <w:pPr>
        <w:spacing w:before="120" w:after="120"/>
        <w:rPr>
          <w:lang w:val="pt-BR"/>
        </w:rPr>
      </w:pPr>
      <w:r w:rsidRPr="00272811">
        <w:rPr>
          <w:rFonts w:ascii="Arial" w:eastAsia="Arial" w:hAnsi="Arial" w:cs="Arial"/>
          <w:lang w:val="pt-BR"/>
        </w:rPr>
        <w:t>Alberto L García-Basteiro</w:t>
      </w:r>
    </w:p>
    <w:p w14:paraId="15E3CD60" w14:textId="77777777" w:rsidR="00B60DF4" w:rsidRPr="00272811" w:rsidRDefault="00C76B34">
      <w:pPr>
        <w:spacing w:before="120" w:after="120"/>
        <w:rPr>
          <w:lang w:val="en-GB"/>
        </w:rPr>
      </w:pPr>
      <w:r w:rsidRPr="00272811">
        <w:rPr>
          <w:rFonts w:ascii="Arial" w:eastAsia="Arial" w:hAnsi="Arial" w:cs="Arial"/>
          <w:lang w:val="en-GB"/>
        </w:rPr>
        <w:t>Email: alberto.garcia-basteiro@manhica.net</w:t>
      </w:r>
    </w:p>
    <w:p w14:paraId="5F4A9977" w14:textId="77777777" w:rsidR="00B60DF4" w:rsidRPr="00272811" w:rsidRDefault="00B60DF4">
      <w:pPr>
        <w:spacing w:before="120" w:after="120"/>
        <w:rPr>
          <w:lang w:val="en-GB"/>
        </w:rPr>
      </w:pPr>
    </w:p>
    <w:p w14:paraId="4BEE4FE8" w14:textId="77777777" w:rsidR="00B60DF4" w:rsidRPr="00272811" w:rsidRDefault="00C76B34">
      <w:pPr>
        <w:spacing w:before="120" w:after="120"/>
        <w:rPr>
          <w:lang w:val="en-GB"/>
        </w:rPr>
      </w:pPr>
      <w:r w:rsidRPr="00272811">
        <w:rPr>
          <w:rFonts w:ascii="Arial" w:eastAsia="Arial" w:hAnsi="Arial" w:cs="Arial"/>
          <w:b/>
          <w:lang w:val="en-GB"/>
        </w:rPr>
        <w:t xml:space="preserve">Keywords: </w:t>
      </w:r>
    </w:p>
    <w:p w14:paraId="107C63C8" w14:textId="77777777" w:rsidR="00B60DF4" w:rsidRPr="00272811" w:rsidRDefault="00C76B34">
      <w:pPr>
        <w:spacing w:before="120" w:after="120"/>
        <w:rPr>
          <w:lang w:val="en-GB"/>
        </w:rPr>
      </w:pPr>
      <w:r w:rsidRPr="00272811">
        <w:rPr>
          <w:rFonts w:ascii="Arial" w:eastAsia="Arial" w:hAnsi="Arial" w:cs="Arial"/>
          <w:lang w:val="en-GB"/>
        </w:rPr>
        <w:t xml:space="preserve">Incidence risk, tuberculosis, Mozambique, </w:t>
      </w:r>
      <w:proofErr w:type="spellStart"/>
      <w:r w:rsidRPr="00272811">
        <w:rPr>
          <w:rFonts w:ascii="Arial" w:eastAsia="Arial" w:hAnsi="Arial" w:cs="Arial"/>
          <w:lang w:val="en-GB"/>
        </w:rPr>
        <w:t>Manhiça</w:t>
      </w:r>
      <w:proofErr w:type="spellEnd"/>
    </w:p>
    <w:p w14:paraId="0F0CA3BC" w14:textId="77777777" w:rsidR="00B60DF4" w:rsidRPr="00272811" w:rsidRDefault="00B60DF4">
      <w:pPr>
        <w:spacing w:before="120" w:after="120"/>
        <w:rPr>
          <w:lang w:val="en-GB"/>
        </w:rPr>
      </w:pPr>
    </w:p>
    <w:p w14:paraId="72F21FFC" w14:textId="77777777" w:rsidR="00B60DF4" w:rsidRPr="00272811" w:rsidRDefault="00C76B34">
      <w:pPr>
        <w:spacing w:before="120" w:after="120"/>
        <w:rPr>
          <w:lang w:val="en-GB"/>
        </w:rPr>
      </w:pPr>
      <w:r w:rsidRPr="00272811">
        <w:rPr>
          <w:rFonts w:ascii="Arial" w:eastAsia="Arial" w:hAnsi="Arial" w:cs="Arial"/>
          <w:b/>
          <w:lang w:val="en-GB"/>
        </w:rPr>
        <w:t xml:space="preserve">Word count: </w:t>
      </w:r>
      <w:r w:rsidRPr="00272811">
        <w:rPr>
          <w:rFonts w:ascii="Arial" w:eastAsia="Arial" w:hAnsi="Arial" w:cs="Arial"/>
          <w:lang w:val="en-GB"/>
        </w:rPr>
        <w:t>2,246</w:t>
      </w:r>
    </w:p>
    <w:p w14:paraId="4DC20BB2" w14:textId="77777777" w:rsidR="00B60DF4" w:rsidRPr="00272811" w:rsidRDefault="00B60DF4">
      <w:pPr>
        <w:spacing w:before="120" w:after="120"/>
        <w:rPr>
          <w:lang w:val="en-GB"/>
        </w:rPr>
      </w:pPr>
    </w:p>
    <w:p w14:paraId="28477CF7" w14:textId="77777777" w:rsidR="00B60DF4" w:rsidRPr="00272811" w:rsidRDefault="00B60DF4">
      <w:pPr>
        <w:spacing w:before="120" w:after="120"/>
        <w:rPr>
          <w:lang w:val="en-GB"/>
        </w:rPr>
      </w:pPr>
    </w:p>
    <w:p w14:paraId="5991C647" w14:textId="77777777" w:rsidR="00B60DF4" w:rsidRPr="00272811" w:rsidRDefault="00B60DF4">
      <w:pPr>
        <w:spacing w:before="120" w:after="120"/>
        <w:rPr>
          <w:lang w:val="en-GB"/>
        </w:rPr>
      </w:pPr>
    </w:p>
    <w:p w14:paraId="487074A0" w14:textId="77777777" w:rsidR="00B60DF4" w:rsidRPr="00272811" w:rsidRDefault="00B60DF4">
      <w:pPr>
        <w:spacing w:before="120" w:after="120"/>
        <w:rPr>
          <w:lang w:val="en-GB"/>
        </w:rPr>
      </w:pPr>
    </w:p>
    <w:p w14:paraId="1D36E802" w14:textId="77777777" w:rsidR="00B60DF4" w:rsidRPr="00272811" w:rsidRDefault="00B60DF4">
      <w:pPr>
        <w:spacing w:before="120" w:after="120"/>
        <w:rPr>
          <w:lang w:val="en-GB"/>
        </w:rPr>
      </w:pPr>
    </w:p>
    <w:p w14:paraId="5E6F4BF2" w14:textId="77777777" w:rsidR="00B60DF4" w:rsidRPr="00272811" w:rsidRDefault="00B60DF4">
      <w:pPr>
        <w:spacing w:before="120" w:after="120"/>
        <w:rPr>
          <w:lang w:val="en-GB"/>
        </w:rPr>
      </w:pPr>
    </w:p>
    <w:p w14:paraId="6EC17E18" w14:textId="77777777" w:rsidR="00B60DF4" w:rsidRPr="00272811" w:rsidRDefault="00B60DF4">
      <w:pPr>
        <w:spacing w:before="120" w:after="120"/>
        <w:rPr>
          <w:lang w:val="en-GB"/>
        </w:rPr>
      </w:pPr>
    </w:p>
    <w:p w14:paraId="100F503D" w14:textId="77777777" w:rsidR="00B60DF4" w:rsidRPr="00272811" w:rsidRDefault="00B60DF4">
      <w:pPr>
        <w:spacing w:before="120" w:after="120"/>
        <w:rPr>
          <w:lang w:val="en-GB"/>
        </w:rPr>
      </w:pPr>
    </w:p>
    <w:p w14:paraId="3685EED4" w14:textId="77777777" w:rsidR="00B60DF4" w:rsidRPr="00272811" w:rsidRDefault="00B60DF4">
      <w:pPr>
        <w:spacing w:before="120" w:after="120"/>
        <w:rPr>
          <w:lang w:val="en-GB"/>
        </w:rPr>
      </w:pPr>
    </w:p>
    <w:p w14:paraId="4B281D79" w14:textId="77777777" w:rsidR="00B60DF4" w:rsidRPr="00272811" w:rsidRDefault="00B60DF4">
      <w:pPr>
        <w:spacing w:before="120" w:after="120"/>
        <w:rPr>
          <w:lang w:val="en-GB"/>
        </w:rPr>
      </w:pPr>
    </w:p>
    <w:p w14:paraId="5CFF785B" w14:textId="77777777" w:rsidR="00B60DF4" w:rsidRPr="00272811" w:rsidRDefault="00B60DF4">
      <w:pPr>
        <w:spacing w:before="120" w:after="120"/>
        <w:rPr>
          <w:lang w:val="en-GB"/>
        </w:rPr>
      </w:pPr>
    </w:p>
    <w:p w14:paraId="4FB92D40" w14:textId="77777777" w:rsidR="00B60DF4" w:rsidRPr="00272811" w:rsidRDefault="00B60DF4">
      <w:pPr>
        <w:spacing w:before="120" w:after="120"/>
        <w:rPr>
          <w:lang w:val="en-GB"/>
        </w:rPr>
      </w:pPr>
    </w:p>
    <w:p w14:paraId="0E09C333" w14:textId="77777777" w:rsidR="00B60DF4" w:rsidRPr="00272811" w:rsidRDefault="00B60DF4">
      <w:pPr>
        <w:spacing w:before="120" w:after="120"/>
        <w:rPr>
          <w:lang w:val="en-GB"/>
        </w:rPr>
      </w:pPr>
    </w:p>
    <w:p w14:paraId="279231ED" w14:textId="77777777" w:rsidR="002C1A73" w:rsidRDefault="002C1A73">
      <w:pPr>
        <w:rPr>
          <w:ins w:id="0" w:author="Alberto García-Basteiro" w:date="2016-05-04T11:26:00Z"/>
          <w:rFonts w:ascii="Arial" w:eastAsia="Arial" w:hAnsi="Arial" w:cs="Arial"/>
          <w:b/>
          <w:lang w:val="en-GB"/>
        </w:rPr>
      </w:pPr>
      <w:ins w:id="1" w:author="Alberto García-Basteiro" w:date="2016-05-04T11:26:00Z">
        <w:r>
          <w:rPr>
            <w:rFonts w:ascii="Arial" w:eastAsia="Arial" w:hAnsi="Arial" w:cs="Arial"/>
            <w:b/>
            <w:lang w:val="en-GB"/>
          </w:rPr>
          <w:t>Abstract</w:t>
        </w:r>
        <w:r>
          <w:rPr>
            <w:rFonts w:ascii="Arial" w:eastAsia="Arial" w:hAnsi="Arial" w:cs="Arial"/>
            <w:b/>
            <w:lang w:val="en-GB"/>
          </w:rPr>
          <w:br w:type="page"/>
        </w:r>
      </w:ins>
    </w:p>
    <w:p w14:paraId="2E9225FE" w14:textId="77777777" w:rsidR="00B60DF4" w:rsidRPr="00272811" w:rsidRDefault="00C76B34" w:rsidP="00272811">
      <w:pPr>
        <w:spacing w:before="120" w:after="120" w:line="360" w:lineRule="auto"/>
        <w:rPr>
          <w:lang w:val="en-GB"/>
        </w:rPr>
      </w:pPr>
      <w:r w:rsidRPr="00272811">
        <w:rPr>
          <w:rFonts w:ascii="Arial" w:eastAsia="Arial" w:hAnsi="Arial" w:cs="Arial"/>
          <w:b/>
          <w:lang w:val="en-GB"/>
        </w:rPr>
        <w:lastRenderedPageBreak/>
        <w:t xml:space="preserve">INTRODUCTION: </w:t>
      </w:r>
    </w:p>
    <w:p w14:paraId="37C85365" w14:textId="77777777" w:rsidR="00B60DF4" w:rsidRPr="00272811" w:rsidRDefault="00C76B34" w:rsidP="00272811">
      <w:pPr>
        <w:spacing w:before="120" w:after="120" w:line="360" w:lineRule="auto"/>
        <w:rPr>
          <w:lang w:val="en-GB"/>
        </w:rPr>
      </w:pPr>
      <w:r w:rsidRPr="00272811">
        <w:rPr>
          <w:rFonts w:ascii="Arial" w:eastAsia="Arial" w:hAnsi="Arial" w:cs="Arial"/>
          <w:lang w:val="en-GB"/>
        </w:rPr>
        <w:t xml:space="preserve">Tuberculosis (TB) is a disease of major public health importance in Mozambique, one of the few high burden countries where </w:t>
      </w:r>
      <w:ins w:id="2" w:author="Alberto García-Basteiro" w:date="2016-05-04T11:27:00Z">
        <w:r w:rsidR="009B5C42">
          <w:rPr>
            <w:rFonts w:ascii="Arial" w:eastAsia="Arial" w:hAnsi="Arial" w:cs="Arial"/>
            <w:lang w:val="en-GB"/>
          </w:rPr>
          <w:t xml:space="preserve">incidence </w:t>
        </w:r>
      </w:ins>
      <w:r w:rsidRPr="00272811">
        <w:rPr>
          <w:rFonts w:ascii="Arial" w:eastAsia="Arial" w:hAnsi="Arial" w:cs="Arial"/>
          <w:lang w:val="en-GB"/>
        </w:rPr>
        <w:t>rates have not improved in recent years. Though TB unto itself can be a devastating disease,</w:t>
      </w:r>
      <w:ins w:id="3" w:author="Alberto García-Basteiro" w:date="2016-05-04T11:27:00Z">
        <w:r w:rsidR="009B5C42">
          <w:rPr>
            <w:rFonts w:ascii="Arial" w:eastAsia="Arial" w:hAnsi="Arial" w:cs="Arial"/>
            <w:lang w:val="en-GB"/>
          </w:rPr>
          <w:t xml:space="preserve"> around</w:t>
        </w:r>
      </w:ins>
      <w:r w:rsidRPr="00272811">
        <w:rPr>
          <w:rFonts w:ascii="Arial" w:eastAsia="Arial" w:hAnsi="Arial" w:cs="Arial"/>
          <w:lang w:val="en-GB"/>
        </w:rPr>
        <w:t xml:space="preserve"> 58% of all Mozambicans stricken with TB </w:t>
      </w:r>
      <w:proofErr w:type="gramStart"/>
      <w:r w:rsidRPr="00272811">
        <w:rPr>
          <w:rFonts w:ascii="Arial" w:eastAsia="Arial" w:hAnsi="Arial" w:cs="Arial"/>
          <w:lang w:val="en-GB"/>
        </w:rPr>
        <w:t>are co-infected</w:t>
      </w:r>
      <w:proofErr w:type="gramEnd"/>
      <w:r w:rsidRPr="00272811">
        <w:rPr>
          <w:rFonts w:ascii="Arial" w:eastAsia="Arial" w:hAnsi="Arial" w:cs="Arial"/>
          <w:lang w:val="en-GB"/>
        </w:rPr>
        <w:t xml:space="preserve"> with Human Immunodeficiency Virus (HIV). The estimated TB incidence in 201</w:t>
      </w:r>
      <w:ins w:id="4" w:author="Alberto García-Basteiro" w:date="2016-05-04T11:27:00Z">
        <w:r w:rsidR="009B5C42">
          <w:rPr>
            <w:rFonts w:ascii="Arial" w:eastAsia="Arial" w:hAnsi="Arial" w:cs="Arial"/>
            <w:lang w:val="en-GB"/>
          </w:rPr>
          <w:t>4</w:t>
        </w:r>
      </w:ins>
      <w:del w:id="5" w:author="Alberto García-Basteiro" w:date="2016-05-04T11:27:00Z">
        <w:r w:rsidRPr="00272811" w:rsidDel="009B5C42">
          <w:rPr>
            <w:rFonts w:ascii="Arial" w:eastAsia="Arial" w:hAnsi="Arial" w:cs="Arial"/>
            <w:lang w:val="en-GB"/>
          </w:rPr>
          <w:delText>3</w:delText>
        </w:r>
      </w:del>
      <w:r w:rsidRPr="00272811">
        <w:rPr>
          <w:rFonts w:ascii="Arial" w:eastAsia="Arial" w:hAnsi="Arial" w:cs="Arial"/>
          <w:lang w:val="en-GB"/>
        </w:rPr>
        <w:t xml:space="preserve"> was 552 cases per 100.000 population. Together with Afghanistan, Bangladesh, the Democratic Republic of the Congo, Nigeria and Zimbabwe, Mozambique has the lowest c</w:t>
      </w:r>
      <w:r w:rsidRPr="00272811">
        <w:rPr>
          <w:rFonts w:ascii="Arial" w:eastAsia="Arial" w:hAnsi="Arial" w:cs="Arial"/>
          <w:lang w:val="en-GB"/>
        </w:rPr>
        <w:t>ase detection rates of the world, around 3</w:t>
      </w:r>
      <w:ins w:id="6" w:author="Alberto García-Basteiro" w:date="2016-05-04T11:27:00Z">
        <w:r w:rsidR="009B5C42">
          <w:rPr>
            <w:rFonts w:ascii="Arial" w:eastAsia="Arial" w:hAnsi="Arial" w:cs="Arial"/>
            <w:lang w:val="en-GB"/>
          </w:rPr>
          <w:t>9</w:t>
        </w:r>
      </w:ins>
      <w:del w:id="7" w:author="Alberto García-Basteiro" w:date="2016-05-04T11:27:00Z">
        <w:r w:rsidRPr="00272811" w:rsidDel="009B5C42">
          <w:rPr>
            <w:rFonts w:ascii="Arial" w:eastAsia="Arial" w:hAnsi="Arial" w:cs="Arial"/>
            <w:lang w:val="en-GB"/>
          </w:rPr>
          <w:delText>7</w:delText>
        </w:r>
      </w:del>
      <w:r w:rsidRPr="00272811">
        <w:rPr>
          <w:rFonts w:ascii="Arial" w:eastAsia="Arial" w:hAnsi="Arial" w:cs="Arial"/>
          <w:lang w:val="en-GB"/>
        </w:rPr>
        <w:t xml:space="preserve">% according to the World Health Organization </w:t>
      </w:r>
      <w:commentRangeStart w:id="8"/>
      <w:r w:rsidRPr="00272811">
        <w:rPr>
          <w:rFonts w:ascii="Arial" w:eastAsia="Arial" w:hAnsi="Arial" w:cs="Arial"/>
          <w:lang w:val="en-GB"/>
        </w:rPr>
        <w:t>(1).</w:t>
      </w:r>
      <w:commentRangeEnd w:id="8"/>
      <w:r w:rsidR="009B5C42">
        <w:rPr>
          <w:rStyle w:val="Refdecomentario"/>
        </w:rPr>
        <w:commentReference w:id="8"/>
      </w:r>
    </w:p>
    <w:p w14:paraId="1B342688" w14:textId="77777777" w:rsidR="00B60DF4" w:rsidRPr="00272811" w:rsidRDefault="00C76B34" w:rsidP="00272811">
      <w:pPr>
        <w:spacing w:before="120" w:after="120" w:line="360" w:lineRule="auto"/>
        <w:rPr>
          <w:lang w:val="en-GB"/>
        </w:rPr>
      </w:pPr>
      <w:r w:rsidRPr="00272811">
        <w:rPr>
          <w:rFonts w:ascii="Arial" w:eastAsia="Arial" w:hAnsi="Arial" w:cs="Arial"/>
          <w:lang w:val="en-GB"/>
        </w:rPr>
        <w:t>The National Tuberculosis Control Program (NTP) in Mozambique was launched in 1977, as part of the Mutual Assisted Programme of the International Union Against Tub</w:t>
      </w:r>
      <w:r w:rsidRPr="00272811">
        <w:rPr>
          <w:rFonts w:ascii="Arial" w:eastAsia="Arial" w:hAnsi="Arial" w:cs="Arial"/>
          <w:lang w:val="en-GB"/>
        </w:rPr>
        <w:t xml:space="preserve">erculosis and Lung disease (IUATLD) and started to be applied on nationwide basis in 1985 (2)(3). The TB patient registration system began in 1984 and short course therapy followed in the late eighties (3)(4), even </w:t>
      </w:r>
      <w:del w:id="9" w:author="Alberto García-Basteiro" w:date="2016-05-04T11:28:00Z">
        <w:r w:rsidRPr="00272811" w:rsidDel="009B5C42">
          <w:rPr>
            <w:rFonts w:ascii="Arial" w:eastAsia="Arial" w:hAnsi="Arial" w:cs="Arial"/>
            <w:lang w:val="en-GB"/>
          </w:rPr>
          <w:delText>if the</w:delText>
        </w:r>
      </w:del>
      <w:ins w:id="10" w:author="Alberto García-Basteiro" w:date="2016-05-04T11:28:00Z">
        <w:r w:rsidR="009B5C42">
          <w:rPr>
            <w:rFonts w:ascii="Arial" w:eastAsia="Arial" w:hAnsi="Arial" w:cs="Arial"/>
            <w:lang w:val="en-GB"/>
          </w:rPr>
          <w:t>when the</w:t>
        </w:r>
      </w:ins>
      <w:r w:rsidRPr="00272811">
        <w:rPr>
          <w:rFonts w:ascii="Arial" w:eastAsia="Arial" w:hAnsi="Arial" w:cs="Arial"/>
          <w:lang w:val="en-GB"/>
        </w:rPr>
        <w:t xml:space="preserve"> country was facing the adverse con</w:t>
      </w:r>
      <w:r w:rsidRPr="00272811">
        <w:rPr>
          <w:rFonts w:ascii="Arial" w:eastAsia="Arial" w:hAnsi="Arial" w:cs="Arial"/>
          <w:lang w:val="en-GB"/>
        </w:rPr>
        <w:t xml:space="preserve">text of a civil war, with shortage of qualified medical staff, supplies and </w:t>
      </w:r>
      <w:ins w:id="11" w:author="Alberto García-Basteiro" w:date="2016-05-04T11:28:00Z">
        <w:r w:rsidR="009B5C42">
          <w:rPr>
            <w:rFonts w:ascii="Arial" w:eastAsia="Arial" w:hAnsi="Arial" w:cs="Arial"/>
            <w:lang w:val="en-GB"/>
          </w:rPr>
          <w:t>fragile deployment systems</w:t>
        </w:r>
      </w:ins>
      <w:del w:id="12" w:author="Alberto García-Basteiro" w:date="2016-05-04T11:29:00Z">
        <w:r w:rsidRPr="00272811" w:rsidDel="009B5C42">
          <w:rPr>
            <w:rFonts w:ascii="Arial" w:eastAsia="Arial" w:hAnsi="Arial" w:cs="Arial"/>
            <w:lang w:val="en-GB"/>
          </w:rPr>
          <w:delText>transports inside</w:delText>
        </w:r>
      </w:del>
      <w:ins w:id="13" w:author="Alberto García-Basteiro" w:date="2016-05-04T11:29:00Z">
        <w:r w:rsidR="009B5C42">
          <w:rPr>
            <w:rFonts w:ascii="Arial" w:eastAsia="Arial" w:hAnsi="Arial" w:cs="Arial"/>
            <w:lang w:val="en-GB"/>
          </w:rPr>
          <w:t xml:space="preserve"> within</w:t>
        </w:r>
      </w:ins>
      <w:r w:rsidRPr="00272811">
        <w:rPr>
          <w:rFonts w:ascii="Arial" w:eastAsia="Arial" w:hAnsi="Arial" w:cs="Arial"/>
          <w:lang w:val="en-GB"/>
        </w:rPr>
        <w:t xml:space="preserve"> the country. With the concurrent emergence of the HIV in </w:t>
      </w:r>
      <w:ins w:id="14" w:author="Alberto García-Basteiro" w:date="2016-05-04T11:29:00Z">
        <w:r w:rsidR="009B5C42">
          <w:rPr>
            <w:rFonts w:ascii="Arial" w:eastAsia="Arial" w:hAnsi="Arial" w:cs="Arial"/>
            <w:lang w:val="en-GB"/>
          </w:rPr>
          <w:t xml:space="preserve">the </w:t>
        </w:r>
      </w:ins>
      <w:r w:rsidRPr="00272811">
        <w:rPr>
          <w:rFonts w:ascii="Arial" w:eastAsia="Arial" w:hAnsi="Arial" w:cs="Arial"/>
          <w:lang w:val="en-GB"/>
        </w:rPr>
        <w:t>1980´s and its impact on industrialised countries, TB regained importance as a public health problem, and</w:t>
      </w:r>
      <w:r w:rsidRPr="00272811">
        <w:rPr>
          <w:rFonts w:ascii="Arial" w:eastAsia="Arial" w:hAnsi="Arial" w:cs="Arial"/>
          <w:lang w:val="en-GB"/>
        </w:rPr>
        <w:t xml:space="preserve"> the DOTS strategy (direct observed therapy, short-course therapy) was launched in the early nineties, and promoted by WHO as best practices for TB control (5). In 1996, almost all districts of Mozambique </w:t>
      </w:r>
      <w:proofErr w:type="gramStart"/>
      <w:r w:rsidRPr="00272811">
        <w:rPr>
          <w:rFonts w:ascii="Arial" w:eastAsia="Arial" w:hAnsi="Arial" w:cs="Arial"/>
          <w:lang w:val="en-GB"/>
        </w:rPr>
        <w:t>were covered</w:t>
      </w:r>
      <w:proofErr w:type="gramEnd"/>
      <w:r w:rsidRPr="00272811">
        <w:rPr>
          <w:rFonts w:ascii="Arial" w:eastAsia="Arial" w:hAnsi="Arial" w:cs="Arial"/>
          <w:lang w:val="en-GB"/>
        </w:rPr>
        <w:t xml:space="preserve"> by the national guidelines, with compl</w:t>
      </w:r>
      <w:r w:rsidRPr="00272811">
        <w:rPr>
          <w:rFonts w:ascii="Arial" w:eastAsia="Arial" w:hAnsi="Arial" w:cs="Arial"/>
          <w:lang w:val="en-GB"/>
        </w:rPr>
        <w:t xml:space="preserve">ete coverage in 2000 (4). </w:t>
      </w:r>
    </w:p>
    <w:p w14:paraId="3AB6E4E8" w14:textId="77777777" w:rsidR="00B60DF4" w:rsidRPr="00272811" w:rsidRDefault="009B5C42" w:rsidP="00272811">
      <w:pPr>
        <w:spacing w:before="120" w:after="120" w:line="360" w:lineRule="auto"/>
        <w:rPr>
          <w:lang w:val="en-GB"/>
        </w:rPr>
      </w:pPr>
      <w:ins w:id="15" w:author="Alberto García-Basteiro" w:date="2016-05-04T11:32:00Z">
        <w:r>
          <w:rPr>
            <w:rFonts w:ascii="Arial" w:eastAsia="Arial" w:hAnsi="Arial" w:cs="Arial"/>
            <w:lang w:val="en-GB"/>
          </w:rPr>
          <w:t xml:space="preserve">Targeted efforts to </w:t>
        </w:r>
      </w:ins>
      <w:ins w:id="16" w:author="Alberto García-Basteiro" w:date="2016-05-04T11:31:00Z">
        <w:r>
          <w:rPr>
            <w:rFonts w:ascii="Arial" w:eastAsia="Arial" w:hAnsi="Arial" w:cs="Arial"/>
            <w:lang w:val="en-GB"/>
          </w:rPr>
          <w:t>improve</w:t>
        </w:r>
      </w:ins>
      <w:ins w:id="17" w:author="Alberto García-Basteiro" w:date="2016-05-04T11:34:00Z">
        <w:r>
          <w:rPr>
            <w:rFonts w:ascii="Arial" w:eastAsia="Arial" w:hAnsi="Arial" w:cs="Arial"/>
            <w:lang w:val="en-GB"/>
          </w:rPr>
          <w:t xml:space="preserve"> the</w:t>
        </w:r>
      </w:ins>
      <w:ins w:id="18" w:author="Alberto García-Basteiro" w:date="2016-05-04T11:31:00Z">
        <w:r>
          <w:rPr>
            <w:rFonts w:ascii="Arial" w:eastAsia="Arial" w:hAnsi="Arial" w:cs="Arial"/>
            <w:lang w:val="en-GB"/>
          </w:rPr>
          <w:t xml:space="preserve"> TB surveillance</w:t>
        </w:r>
      </w:ins>
      <w:ins w:id="19" w:author="Alberto García-Basteiro" w:date="2016-05-04T11:34:00Z">
        <w:r>
          <w:rPr>
            <w:rFonts w:ascii="Arial" w:eastAsia="Arial" w:hAnsi="Arial" w:cs="Arial"/>
            <w:lang w:val="en-GB"/>
          </w:rPr>
          <w:t xml:space="preserve"> systems</w:t>
        </w:r>
      </w:ins>
      <w:ins w:id="20" w:author="Alberto García-Basteiro" w:date="2016-05-04T11:31:00Z">
        <w:r>
          <w:rPr>
            <w:rFonts w:ascii="Arial" w:eastAsia="Arial" w:hAnsi="Arial" w:cs="Arial"/>
            <w:lang w:val="en-GB"/>
          </w:rPr>
          <w:t xml:space="preserve"> and strengthening operational research will help to identify priority areas for TB control in </w:t>
        </w:r>
      </w:ins>
      <w:ins w:id="21" w:author="Alberto García-Basteiro" w:date="2016-05-04T11:32:00Z">
        <w:r>
          <w:rPr>
            <w:rFonts w:ascii="Arial" w:eastAsia="Arial" w:hAnsi="Arial" w:cs="Arial"/>
            <w:lang w:val="en-GB"/>
          </w:rPr>
          <w:t>the</w:t>
        </w:r>
      </w:ins>
      <w:ins w:id="22" w:author="Alberto García-Basteiro" w:date="2016-05-04T11:31:00Z">
        <w:r>
          <w:rPr>
            <w:rFonts w:ascii="Arial" w:eastAsia="Arial" w:hAnsi="Arial" w:cs="Arial"/>
            <w:lang w:val="en-GB"/>
          </w:rPr>
          <w:t xml:space="preserve"> </w:t>
        </w:r>
      </w:ins>
      <w:commentRangeStart w:id="23"/>
      <w:ins w:id="24" w:author="Alberto García-Basteiro" w:date="2016-05-04T11:32:00Z">
        <w:r>
          <w:rPr>
            <w:rFonts w:ascii="Arial" w:eastAsia="Arial" w:hAnsi="Arial" w:cs="Arial"/>
            <w:lang w:val="en-GB"/>
          </w:rPr>
          <w:t>country.</w:t>
        </w:r>
      </w:ins>
      <w:ins w:id="25" w:author="Alberto García-Basteiro" w:date="2016-05-04T11:31:00Z">
        <w:r>
          <w:rPr>
            <w:rFonts w:ascii="Arial" w:eastAsia="Arial" w:hAnsi="Arial" w:cs="Arial"/>
            <w:lang w:val="en-GB"/>
          </w:rPr>
          <w:t xml:space="preserve"> </w:t>
        </w:r>
      </w:ins>
      <w:commentRangeEnd w:id="23"/>
      <w:ins w:id="26" w:author="Alberto García-Basteiro" w:date="2016-05-04T11:32:00Z">
        <w:r>
          <w:rPr>
            <w:rStyle w:val="Refdecomentario"/>
          </w:rPr>
          <w:commentReference w:id="23"/>
        </w:r>
      </w:ins>
      <w:ins w:id="27" w:author="Alberto García-Basteiro" w:date="2016-05-04T11:35:00Z">
        <w:r>
          <w:rPr>
            <w:rFonts w:ascii="Arial" w:eastAsia="Arial" w:hAnsi="Arial" w:cs="Arial"/>
            <w:lang w:val="en-GB"/>
          </w:rPr>
          <w:t xml:space="preserve">Up to date, very few studies on burden of disease assessment </w:t>
        </w:r>
        <w:proofErr w:type="gramStart"/>
        <w:r>
          <w:rPr>
            <w:rFonts w:ascii="Arial" w:eastAsia="Arial" w:hAnsi="Arial" w:cs="Arial"/>
            <w:lang w:val="en-GB"/>
          </w:rPr>
          <w:t>have been published</w:t>
        </w:r>
        <w:proofErr w:type="gramEnd"/>
        <w:r>
          <w:rPr>
            <w:rFonts w:ascii="Arial" w:eastAsia="Arial" w:hAnsi="Arial" w:cs="Arial"/>
            <w:lang w:val="en-GB"/>
          </w:rPr>
          <w:t xml:space="preserve"> in the country.</w:t>
        </w:r>
      </w:ins>
      <w:moveToRangeStart w:id="28" w:author="Alberto García-Basteiro" w:date="2016-05-04T11:36:00Z" w:name="move450125119"/>
      <w:moveTo w:id="29" w:author="Alberto García-Basteiro" w:date="2016-05-04T11:36:00Z">
        <w:r w:rsidRPr="00272811">
          <w:rPr>
            <w:rFonts w:ascii="Arial" w:eastAsia="Arial" w:hAnsi="Arial" w:cs="Arial"/>
            <w:lang w:val="en-GB"/>
          </w:rPr>
          <w:t xml:space="preserve"> </w:t>
        </w:r>
        <w:r>
          <w:commentReference w:id="30"/>
        </w:r>
        <w:r w:rsidRPr="00272811">
          <w:rPr>
            <w:rFonts w:ascii="Arial" w:eastAsia="Arial" w:hAnsi="Arial" w:cs="Arial"/>
            <w:lang w:val="en-GB"/>
          </w:rPr>
          <w:t xml:space="preserve">Analysing the trends of tuberculosis </w:t>
        </w:r>
        <w:del w:id="31" w:author="Alberto García-Basteiro" w:date="2016-05-04T11:36:00Z">
          <w:r w:rsidRPr="00272811" w:rsidDel="009B5C42">
            <w:rPr>
              <w:rFonts w:ascii="Arial" w:eastAsia="Arial" w:hAnsi="Arial" w:cs="Arial"/>
              <w:lang w:val="en-GB"/>
            </w:rPr>
            <w:delText xml:space="preserve">in Manhiça </w:delText>
          </w:r>
        </w:del>
        <w:r w:rsidRPr="00272811">
          <w:rPr>
            <w:rFonts w:ascii="Arial" w:eastAsia="Arial" w:hAnsi="Arial" w:cs="Arial"/>
            <w:lang w:val="en-GB"/>
          </w:rPr>
          <w:t xml:space="preserve">as well as its characterization over time will contribute to better understand the current TB epidemic in </w:t>
        </w:r>
        <w:del w:id="32" w:author="Alberto García-Basteiro" w:date="2016-05-04T11:36:00Z">
          <w:r w:rsidRPr="00272811" w:rsidDel="009B5C42">
            <w:rPr>
              <w:rFonts w:ascii="Arial" w:eastAsia="Arial" w:hAnsi="Arial" w:cs="Arial"/>
              <w:lang w:val="en-GB"/>
            </w:rPr>
            <w:delText xml:space="preserve">Southern </w:delText>
          </w:r>
        </w:del>
        <w:r w:rsidRPr="00272811">
          <w:rPr>
            <w:rFonts w:ascii="Arial" w:eastAsia="Arial" w:hAnsi="Arial" w:cs="Arial"/>
            <w:lang w:val="en-GB"/>
          </w:rPr>
          <w:t xml:space="preserve">Mozambique and inform public health practice.  </w:t>
        </w:r>
      </w:moveTo>
      <w:moveToRangeEnd w:id="28"/>
      <w:ins w:id="33" w:author="Alberto García-Basteiro" w:date="2016-05-04T11:35:00Z">
        <w:r>
          <w:rPr>
            <w:rFonts w:ascii="Arial" w:eastAsia="Arial" w:hAnsi="Arial" w:cs="Arial"/>
            <w:lang w:val="en-GB"/>
          </w:rPr>
          <w:t xml:space="preserve"> Thus, t</w:t>
        </w:r>
      </w:ins>
      <w:del w:id="34" w:author="Alberto García-Basteiro" w:date="2016-05-04T11:35:00Z">
        <w:r w:rsidR="00C76B34" w:rsidRPr="00272811" w:rsidDel="009B5C42">
          <w:rPr>
            <w:rFonts w:ascii="Arial" w:eastAsia="Arial" w:hAnsi="Arial" w:cs="Arial"/>
            <w:lang w:val="en-GB"/>
          </w:rPr>
          <w:delText>T</w:delText>
        </w:r>
      </w:del>
      <w:r w:rsidR="00C76B34" w:rsidRPr="00272811">
        <w:rPr>
          <w:rFonts w:ascii="Arial" w:eastAsia="Arial" w:hAnsi="Arial" w:cs="Arial"/>
          <w:lang w:val="en-GB"/>
        </w:rPr>
        <w:t xml:space="preserve">he aim of this study is to evaluate how the incidence </w:t>
      </w:r>
      <w:ins w:id="35" w:author="Alberto García-Basteiro" w:date="2016-05-04T11:34:00Z">
        <w:r>
          <w:rPr>
            <w:rFonts w:ascii="Arial" w:eastAsia="Arial" w:hAnsi="Arial" w:cs="Arial"/>
            <w:lang w:val="en-GB"/>
          </w:rPr>
          <w:t xml:space="preserve">rates </w:t>
        </w:r>
      </w:ins>
      <w:r w:rsidR="00C76B34" w:rsidRPr="00272811">
        <w:rPr>
          <w:rFonts w:ascii="Arial" w:eastAsia="Arial" w:hAnsi="Arial" w:cs="Arial"/>
          <w:lang w:val="en-GB"/>
        </w:rPr>
        <w:t xml:space="preserve">of TB and other key indicators </w:t>
      </w:r>
      <w:r w:rsidR="00C76B34" w:rsidRPr="00272811">
        <w:rPr>
          <w:rFonts w:ascii="Arial" w:eastAsia="Arial" w:hAnsi="Arial" w:cs="Arial"/>
          <w:lang w:val="en-GB"/>
        </w:rPr>
        <w:lastRenderedPageBreak/>
        <w:t xml:space="preserve">for TB control evolved from 1997 to 2012 in a </w:t>
      </w:r>
      <w:del w:id="36" w:author="Alberto García-Basteiro" w:date="2016-05-04T11:37:00Z">
        <w:r w:rsidR="00C76B34" w:rsidRPr="00272811" w:rsidDel="00C069AB">
          <w:rPr>
            <w:rFonts w:ascii="Arial" w:eastAsia="Arial" w:hAnsi="Arial" w:cs="Arial"/>
            <w:lang w:val="en-GB"/>
          </w:rPr>
          <w:delText>rural district</w:delText>
        </w:r>
      </w:del>
      <w:ins w:id="37" w:author="Alberto García-Basteiro" w:date="2016-05-04T11:37:00Z">
        <w:r w:rsidR="00C069AB">
          <w:rPr>
            <w:rFonts w:ascii="Arial" w:eastAsia="Arial" w:hAnsi="Arial" w:cs="Arial"/>
            <w:lang w:val="en-GB"/>
          </w:rPr>
          <w:t>high TB HIB burden area</w:t>
        </w:r>
      </w:ins>
      <w:r w:rsidR="00C76B34" w:rsidRPr="00272811">
        <w:rPr>
          <w:rFonts w:ascii="Arial" w:eastAsia="Arial" w:hAnsi="Arial" w:cs="Arial"/>
          <w:lang w:val="en-GB"/>
        </w:rPr>
        <w:t xml:space="preserve"> of Southern Mozambique</w:t>
      </w:r>
      <w:ins w:id="38" w:author="Alberto García-Basteiro" w:date="2016-05-04T11:37:00Z">
        <w:r w:rsidR="00C069AB" w:rsidRPr="00272811">
          <w:rPr>
            <w:rFonts w:ascii="Arial" w:eastAsia="Arial" w:hAnsi="Arial" w:cs="Arial"/>
            <w:lang w:val="en-GB"/>
          </w:rPr>
          <w:t>(6) (7).</w:t>
        </w:r>
      </w:ins>
      <w:del w:id="39" w:author="Alberto García-Basteiro" w:date="2016-05-04T11:37:00Z">
        <w:r w:rsidR="00C76B34" w:rsidRPr="00272811" w:rsidDel="00C069AB">
          <w:rPr>
            <w:rFonts w:ascii="Arial" w:eastAsia="Arial" w:hAnsi="Arial" w:cs="Arial"/>
            <w:lang w:val="en-GB"/>
          </w:rPr>
          <w:delText>,</w:delText>
        </w:r>
        <w:r w:rsidR="00C76B34" w:rsidRPr="00272811" w:rsidDel="00C069AB">
          <w:rPr>
            <w:rFonts w:ascii="Arial" w:eastAsia="Arial" w:hAnsi="Arial" w:cs="Arial"/>
            <w:lang w:val="en-GB"/>
          </w:rPr>
          <w:delText xml:space="preserve"> which has recently reported very  high rates of TB and H</w:delText>
        </w:r>
        <w:commentRangeStart w:id="40"/>
        <w:r w:rsidR="00C76B34" w:rsidRPr="00272811" w:rsidDel="00C069AB">
          <w:rPr>
            <w:rFonts w:ascii="Arial" w:eastAsia="Arial" w:hAnsi="Arial" w:cs="Arial"/>
            <w:lang w:val="en-GB"/>
          </w:rPr>
          <w:delText>IV</w:delText>
        </w:r>
      </w:del>
      <w:r w:rsidR="00C76B34" w:rsidRPr="00272811">
        <w:rPr>
          <w:rFonts w:ascii="Arial" w:eastAsia="Arial" w:hAnsi="Arial" w:cs="Arial"/>
          <w:lang w:val="en-GB"/>
        </w:rPr>
        <w:t xml:space="preserve"> </w:t>
      </w:r>
      <w:del w:id="41" w:author="Alberto García-Basteiro" w:date="2016-05-04T11:37:00Z">
        <w:r w:rsidR="00C76B34" w:rsidRPr="00272811" w:rsidDel="00C069AB">
          <w:rPr>
            <w:rFonts w:ascii="Arial" w:eastAsia="Arial" w:hAnsi="Arial" w:cs="Arial"/>
            <w:lang w:val="en-GB"/>
          </w:rPr>
          <w:delText>(6) (7).</w:delText>
        </w:r>
      </w:del>
      <w:moveFromRangeStart w:id="42" w:author="Alberto García-Basteiro" w:date="2016-05-04T11:36:00Z" w:name="move450125119"/>
      <w:moveFrom w:id="43" w:author="Alberto García-Basteiro" w:date="2016-05-04T11:36:00Z">
        <w:del w:id="44" w:author="Alberto García-Basteiro" w:date="2016-05-04T11:37:00Z">
          <w:r w:rsidR="00C76B34" w:rsidRPr="00272811" w:rsidDel="00C069AB">
            <w:rPr>
              <w:rFonts w:ascii="Arial" w:eastAsia="Arial" w:hAnsi="Arial" w:cs="Arial"/>
              <w:lang w:val="en-GB"/>
            </w:rPr>
            <w:delText xml:space="preserve"> </w:delText>
          </w:r>
          <w:commentRangeEnd w:id="40"/>
          <w:r w:rsidR="00C76B34" w:rsidDel="00C069AB">
            <w:commentReference w:id="40"/>
          </w:r>
          <w:r w:rsidR="00C76B34" w:rsidRPr="00272811" w:rsidDel="00C069AB">
            <w:rPr>
              <w:rFonts w:ascii="Arial" w:eastAsia="Arial" w:hAnsi="Arial" w:cs="Arial"/>
              <w:lang w:val="en-GB"/>
            </w:rPr>
            <w:delText xml:space="preserve">Analysing the trends of tuberculosis in Manhiça as well as its characterization over time will contribute to better understand the current TB epidemic in Southern Mozambique and inform public health practice. </w:delText>
          </w:r>
        </w:del>
      </w:moveFrom>
      <w:moveFromRangeEnd w:id="42"/>
      <w:del w:id="45" w:author="Alberto García-Basteiro" w:date="2016-05-04T11:37:00Z">
        <w:r w:rsidR="00C76B34" w:rsidRPr="00272811" w:rsidDel="00C069AB">
          <w:rPr>
            <w:rFonts w:ascii="Arial" w:eastAsia="Arial" w:hAnsi="Arial" w:cs="Arial"/>
            <w:lang w:val="en-GB"/>
          </w:rPr>
          <w:delText xml:space="preserve"> </w:delText>
        </w:r>
      </w:del>
    </w:p>
    <w:p w14:paraId="15786649" w14:textId="77777777" w:rsidR="00B60DF4" w:rsidRPr="00272811" w:rsidRDefault="00B60DF4" w:rsidP="00272811">
      <w:pPr>
        <w:spacing w:after="280" w:line="360" w:lineRule="auto"/>
        <w:rPr>
          <w:lang w:val="en-GB"/>
        </w:rPr>
      </w:pPr>
    </w:p>
    <w:p w14:paraId="46F8B55E" w14:textId="77777777" w:rsidR="00B60DF4" w:rsidRPr="00272811" w:rsidRDefault="00C76B34" w:rsidP="00272811">
      <w:pPr>
        <w:spacing w:after="280" w:line="360" w:lineRule="auto"/>
        <w:rPr>
          <w:lang w:val="en-GB"/>
        </w:rPr>
      </w:pPr>
      <w:r w:rsidRPr="00272811">
        <w:rPr>
          <w:rFonts w:ascii="Arial" w:eastAsia="Arial" w:hAnsi="Arial" w:cs="Arial"/>
          <w:b/>
          <w:lang w:val="en-GB"/>
        </w:rPr>
        <w:t>METHODS:</w:t>
      </w:r>
    </w:p>
    <w:p w14:paraId="4E52AF7D" w14:textId="77777777" w:rsidR="00B60DF4" w:rsidRPr="00272811" w:rsidRDefault="00C76B34" w:rsidP="00272811">
      <w:pPr>
        <w:spacing w:after="280" w:line="360" w:lineRule="auto"/>
        <w:rPr>
          <w:lang w:val="en-GB"/>
        </w:rPr>
      </w:pPr>
      <w:r w:rsidRPr="00272811">
        <w:rPr>
          <w:rFonts w:ascii="Arial" w:eastAsia="Arial" w:hAnsi="Arial" w:cs="Arial"/>
          <w:u w:val="single"/>
          <w:lang w:val="en-GB"/>
        </w:rPr>
        <w:t xml:space="preserve">Study design and </w:t>
      </w:r>
      <w:del w:id="46" w:author="Alberto García-Basteiro" w:date="2016-05-04T11:51:00Z">
        <w:r w:rsidRPr="00272811" w:rsidDel="001C3059">
          <w:rPr>
            <w:rFonts w:ascii="Arial" w:eastAsia="Arial" w:hAnsi="Arial" w:cs="Arial"/>
            <w:u w:val="single"/>
            <w:lang w:val="en-GB"/>
          </w:rPr>
          <w:delText xml:space="preserve">data </w:delText>
        </w:r>
        <w:r w:rsidRPr="00272811" w:rsidDel="001C3059">
          <w:rPr>
            <w:rFonts w:ascii="Arial" w:eastAsia="Arial" w:hAnsi="Arial" w:cs="Arial"/>
            <w:u w:val="single"/>
            <w:lang w:val="en-GB"/>
          </w:rPr>
          <w:delText>collection</w:delText>
        </w:r>
      </w:del>
      <w:ins w:id="47" w:author="Alberto García-Basteiro" w:date="2016-05-04T11:51:00Z">
        <w:r w:rsidR="001C3059">
          <w:rPr>
            <w:rFonts w:ascii="Arial" w:eastAsia="Arial" w:hAnsi="Arial" w:cs="Arial"/>
            <w:u w:val="single"/>
            <w:lang w:val="en-GB"/>
          </w:rPr>
          <w:t>setting</w:t>
        </w:r>
      </w:ins>
    </w:p>
    <w:p w14:paraId="55232E2B" w14:textId="77777777" w:rsidR="001C3059" w:rsidRDefault="00C76B34" w:rsidP="001C3059">
      <w:pPr>
        <w:spacing w:after="280" w:line="360" w:lineRule="auto"/>
        <w:rPr>
          <w:ins w:id="48" w:author="Alberto García-Basteiro" w:date="2016-05-04T11:51:00Z"/>
          <w:rFonts w:ascii="Arial" w:eastAsia="Arial" w:hAnsi="Arial" w:cs="Arial"/>
          <w:lang w:val="en-GB"/>
        </w:rPr>
        <w:pPrChange w:id="49" w:author="Alberto García-Basteiro" w:date="2016-05-04T11:51:00Z">
          <w:pPr>
            <w:spacing w:after="280" w:line="360" w:lineRule="auto"/>
          </w:pPr>
        </w:pPrChange>
      </w:pPr>
      <w:r w:rsidRPr="00272811">
        <w:rPr>
          <w:rFonts w:ascii="Arial" w:eastAsia="Arial" w:hAnsi="Arial" w:cs="Arial"/>
          <w:lang w:val="en-GB"/>
        </w:rPr>
        <w:t xml:space="preserve">This is a longitudinal retrospective descriptive study using tuberculosis patients’ data from the registry books of the National Tuberculosis Control Program (NTP) for the district of </w:t>
      </w:r>
      <w:proofErr w:type="spellStart"/>
      <w:r w:rsidRPr="00272811">
        <w:rPr>
          <w:rFonts w:ascii="Arial" w:eastAsia="Arial" w:hAnsi="Arial" w:cs="Arial"/>
          <w:lang w:val="en-GB"/>
        </w:rPr>
        <w:t>Manhiça</w:t>
      </w:r>
      <w:proofErr w:type="spellEnd"/>
      <w:r w:rsidRPr="00272811">
        <w:rPr>
          <w:rFonts w:ascii="Arial" w:eastAsia="Arial" w:hAnsi="Arial" w:cs="Arial"/>
          <w:lang w:val="en-GB"/>
        </w:rPr>
        <w:t xml:space="preserve"> in the period of 1997 to 2012. All patients starting </w:t>
      </w:r>
      <w:r w:rsidRPr="00272811">
        <w:rPr>
          <w:rFonts w:ascii="Arial" w:eastAsia="Arial" w:hAnsi="Arial" w:cs="Arial"/>
          <w:lang w:val="en-GB"/>
        </w:rPr>
        <w:t>TB treatment were registered.</w:t>
      </w:r>
    </w:p>
    <w:p w14:paraId="41AF06B5" w14:textId="77777777" w:rsidR="001C3059" w:rsidRDefault="001C3059" w:rsidP="001C3059">
      <w:pPr>
        <w:spacing w:line="360" w:lineRule="auto"/>
        <w:jc w:val="both"/>
        <w:rPr>
          <w:ins w:id="50" w:author="Alberto García-Basteiro" w:date="2016-05-04T11:53:00Z"/>
          <w:rFonts w:ascii="Arial" w:hAnsi="Arial" w:cs="Arial"/>
        </w:rPr>
      </w:pPr>
      <w:ins w:id="51" w:author="Alberto García-Basteiro" w:date="2016-05-04T11:51:00Z">
        <w:r w:rsidRPr="001C3059">
          <w:rPr>
            <w:rFonts w:ascii="Arial" w:hAnsi="Arial" w:cs="Arial"/>
            <w:lang w:val="en-GB"/>
            <w:rPrChange w:id="52" w:author="Alberto García-Basteiro" w:date="2016-05-04T11:52:00Z">
              <w:rPr>
                <w:rFonts w:ascii="Arial" w:hAnsi="Arial" w:cs="Arial"/>
              </w:rPr>
            </w:rPrChange>
          </w:rPr>
          <w:t xml:space="preserve">The study was conducted at </w:t>
        </w:r>
        <w:proofErr w:type="spellStart"/>
        <w:r w:rsidRPr="001C3059">
          <w:rPr>
            <w:rFonts w:ascii="Arial" w:hAnsi="Arial" w:cs="Arial"/>
            <w:lang w:val="en-GB"/>
            <w:rPrChange w:id="53" w:author="Alberto García-Basteiro" w:date="2016-05-04T11:52:00Z">
              <w:rPr>
                <w:rFonts w:ascii="Arial" w:hAnsi="Arial" w:cs="Arial"/>
              </w:rPr>
            </w:rPrChange>
          </w:rPr>
          <w:t>Manhiça</w:t>
        </w:r>
        <w:proofErr w:type="spellEnd"/>
        <w:r w:rsidRPr="001C3059">
          <w:rPr>
            <w:rFonts w:ascii="Arial" w:hAnsi="Arial" w:cs="Arial"/>
            <w:lang w:val="en-GB"/>
            <w:rPrChange w:id="54" w:author="Alberto García-Basteiro" w:date="2016-05-04T11:52:00Z">
              <w:rPr>
                <w:rFonts w:ascii="Arial" w:hAnsi="Arial" w:cs="Arial"/>
              </w:rPr>
            </w:rPrChange>
          </w:rPr>
          <w:t xml:space="preserve"> Health Research </w:t>
        </w:r>
        <w:proofErr w:type="spellStart"/>
        <w:r w:rsidRPr="001C3059">
          <w:rPr>
            <w:rFonts w:ascii="Arial" w:hAnsi="Arial" w:cs="Arial"/>
            <w:lang w:val="en-GB"/>
            <w:rPrChange w:id="55" w:author="Alberto García-Basteiro" w:date="2016-05-04T11:52:00Z">
              <w:rPr>
                <w:rFonts w:ascii="Arial" w:hAnsi="Arial" w:cs="Arial"/>
              </w:rPr>
            </w:rPrChange>
          </w:rPr>
          <w:t>Center</w:t>
        </w:r>
        <w:proofErr w:type="spellEnd"/>
        <w:r w:rsidRPr="001C3059">
          <w:rPr>
            <w:rFonts w:ascii="Arial" w:hAnsi="Arial" w:cs="Arial"/>
            <w:lang w:val="en-GB"/>
            <w:rPrChange w:id="56" w:author="Alberto García-Basteiro" w:date="2016-05-04T11:52:00Z">
              <w:rPr>
                <w:rFonts w:ascii="Arial" w:hAnsi="Arial" w:cs="Arial"/>
              </w:rPr>
            </w:rPrChange>
          </w:rPr>
          <w:t xml:space="preserve"> (CISM from its acronym in Portuguese), located in the district of </w:t>
        </w:r>
        <w:proofErr w:type="spellStart"/>
        <w:r w:rsidRPr="001C3059">
          <w:rPr>
            <w:rFonts w:ascii="Arial" w:hAnsi="Arial" w:cs="Arial"/>
            <w:lang w:val="en-GB"/>
            <w:rPrChange w:id="57" w:author="Alberto García-Basteiro" w:date="2016-05-04T11:52:00Z">
              <w:rPr>
                <w:rFonts w:ascii="Arial" w:hAnsi="Arial" w:cs="Arial"/>
              </w:rPr>
            </w:rPrChange>
          </w:rPr>
          <w:t>Manhiça</w:t>
        </w:r>
      </w:ins>
      <w:proofErr w:type="spellEnd"/>
      <w:ins w:id="58" w:author="Alberto García-Basteiro" w:date="2016-05-04T11:52:00Z">
        <w:r>
          <w:rPr>
            <w:rFonts w:ascii="Arial" w:hAnsi="Arial" w:cs="Arial"/>
            <w:lang w:val="en-GB"/>
          </w:rPr>
          <w:t xml:space="preserve">, in </w:t>
        </w:r>
        <w:proofErr w:type="spellStart"/>
        <w:r>
          <w:rPr>
            <w:rFonts w:ascii="Arial" w:hAnsi="Arial" w:cs="Arial"/>
            <w:lang w:val="en-GB"/>
          </w:rPr>
          <w:t>Souther</w:t>
        </w:r>
        <w:proofErr w:type="spellEnd"/>
        <w:r>
          <w:rPr>
            <w:rFonts w:ascii="Arial" w:hAnsi="Arial" w:cs="Arial"/>
            <w:lang w:val="en-GB"/>
          </w:rPr>
          <w:t xml:space="preserve"> Mozambique</w:t>
        </w:r>
      </w:ins>
      <w:ins w:id="59" w:author="Alberto García-Basteiro" w:date="2016-05-04T11:51:00Z">
        <w:r w:rsidRPr="001C3059">
          <w:rPr>
            <w:rFonts w:ascii="Arial" w:hAnsi="Arial" w:cs="Arial"/>
            <w:lang w:val="en-GB"/>
            <w:rPrChange w:id="60" w:author="Alberto García-Basteiro" w:date="2016-05-04T11:52:00Z">
              <w:rPr>
                <w:rFonts w:ascii="Arial" w:hAnsi="Arial" w:cs="Arial"/>
              </w:rPr>
            </w:rPrChange>
          </w:rPr>
          <w:t xml:space="preserve">. CISM has a health and demographic surveillance system (HDSS) in the so-called study area, which </w:t>
        </w:r>
      </w:ins>
      <w:ins w:id="61" w:author="Alberto García-Basteiro" w:date="2016-05-04T11:52:00Z">
        <w:r>
          <w:rPr>
            <w:rFonts w:ascii="Arial" w:hAnsi="Arial" w:cs="Arial"/>
            <w:lang w:val="en-GB"/>
          </w:rPr>
          <w:t xml:space="preserve">by 2012, </w:t>
        </w:r>
      </w:ins>
      <w:ins w:id="62" w:author="Alberto García-Basteiro" w:date="2016-05-04T11:55:00Z">
        <w:r>
          <w:rPr>
            <w:rFonts w:ascii="Arial" w:hAnsi="Arial" w:cs="Arial"/>
            <w:lang w:val="en-GB"/>
          </w:rPr>
          <w:t>followed</w:t>
        </w:r>
      </w:ins>
      <w:ins w:id="63" w:author="Alberto García-Basteiro" w:date="2016-05-04T11:51:00Z">
        <w:r w:rsidRPr="001C3059">
          <w:rPr>
            <w:rFonts w:ascii="Arial" w:hAnsi="Arial" w:cs="Arial"/>
            <w:lang w:val="en-GB"/>
            <w:rPrChange w:id="64" w:author="Alberto García-Basteiro" w:date="2016-05-04T11:52:00Z">
              <w:rPr>
                <w:rFonts w:ascii="Arial" w:hAnsi="Arial" w:cs="Arial"/>
              </w:rPr>
            </w:rPrChange>
          </w:rPr>
          <w:t xml:space="preserve"> 92 000 individuals (covering around </w:t>
        </w:r>
        <w:r w:rsidRPr="001C3059">
          <w:rPr>
            <w:rFonts w:ascii="Arial" w:hAnsi="Arial" w:cs="Arial"/>
            <w:highlight w:val="yellow"/>
            <w:lang w:val="en-GB"/>
            <w:rPrChange w:id="65" w:author="Alberto García-Basteiro" w:date="2016-05-04T11:52:00Z">
              <w:rPr>
                <w:rFonts w:ascii="Arial" w:hAnsi="Arial" w:cs="Arial"/>
                <w:highlight w:val="yellow"/>
              </w:rPr>
            </w:rPrChange>
          </w:rPr>
          <w:t>53%</w:t>
        </w:r>
        <w:r w:rsidRPr="001C3059">
          <w:rPr>
            <w:rFonts w:ascii="Arial" w:hAnsi="Arial" w:cs="Arial"/>
            <w:lang w:val="en-GB"/>
            <w:rPrChange w:id="66" w:author="Alberto García-Basteiro" w:date="2016-05-04T11:52:00Z">
              <w:rPr>
                <w:rFonts w:ascii="Arial" w:hAnsi="Arial" w:cs="Arial"/>
              </w:rPr>
            </w:rPrChange>
          </w:rPr>
          <w:t xml:space="preserve"> of the district population) living in 20.000 geo-positioned households. The system monitors important demographic events, such us births, deaths, migration movements or pregnancies, allowing for precise population estimates. An update of the health profile of the study area, has been recently published elsewhere.</w:t>
        </w:r>
        <w:r>
          <w:rPr>
            <w:rFonts w:ascii="Arial" w:hAnsi="Arial" w:cs="Arial"/>
          </w:rPr>
          <w:fldChar w:fldCharType="begin" w:fldLock="1"/>
        </w:r>
        <w:r w:rsidRPr="001C3059">
          <w:rPr>
            <w:rFonts w:ascii="Arial" w:hAnsi="Arial" w:cs="Arial"/>
            <w:lang w:val="en-GB"/>
            <w:rPrChange w:id="67" w:author="Alberto García-Basteiro" w:date="2016-05-04T11:52:00Z">
              <w:rPr>
                <w:rFonts w:ascii="Arial" w:hAnsi="Arial" w:cs="Arial"/>
              </w:rPr>
            </w:rPrChange>
          </w:rPr>
          <w:instrText>ADDIN CSL_CITATION { "citationItems" : [ { "id" : "ITEM-1", "itemData" : { "DOI" : "10.1093/ije/dyt148", "ISSN" : "1464-3685", "PMID" : "24159076", "abstract" : "The Manhi\u00e7a Health Research Centre, established in 1996 in a rural area of southern Mozambique, currently follows around 92 000 individuals living in approximately 20 000 enumerated and geo-positioned households. Its main strength is the possibility of linking demographic data and clinical data to promote and conduct biomedical research in priority health areas. Socio-demographic data are updated twice a year and clinical data are collected on a daily basis. The data collected in Manhi\u00e7a HDSS comprises household and individual characteristics, household socio-economic assets, vital data, migration, individual health history and cause of death, among others. Studies conducted in this HDSS contributed to guide the health authorities and decision-making bodies to define or adjust health policies such as the introduction of Mozambique's expanded programme of immunization with different vaccines (Haemophilus influenzae type b, Pneumococcus) or the development of the concept of Intermittent Preventive Treatment for Infants (IPTi) that led to the World Health Organization recommendation of this method as best practice for the control of malaria among infants. Manhi\u00e7a's data can be accessed through a formal request to Diana Quelhas (diana.quelhas@manhica.net) accompanied by a proposal that will be analysed by the Manhi\u00e7a HDSS internal scientific and ethics committees.", "author" : [ { "dropping-particle" : "", "family" : "Sacoor", "given" : "Charfudin", "non-dropping-particle" : "", "parse-names" : false, "suffix" : "" }, { "dropping-particle" : "", "family" : "Nhacolo", "given" : "Ariel", "non-dropping-particle" : "", "parse-names" : false, "suffix" : "" }, { "dropping-particle" : "", "family" : "Nhalungo", "given" : "Delino", "non-dropping-particle" : "", "parse-names" : false, "suffix" : "" }, { "dropping-particle" : "", "family" : "Aponte", "given" : "John J", "non-dropping-particle" : "", "parse-names" : false, "suffix" : "" }, { "dropping-particle" : "", "family" : "Bassat", "given" : "Quique", "non-dropping-particle" : "", "parse-names" : false, "suffix" : "" }, { "dropping-particle" : "", "family" : "Augusto", "given" : "Orvalho", "non-dropping-particle" : ""</w:instrText>
        </w:r>
        <w:r>
          <w:rPr>
            <w:rFonts w:ascii="Arial" w:hAnsi="Arial" w:cs="Arial"/>
          </w:rPr>
          <w:instrText>, "parse-names" : false, "suffix" : "" }, { "dro</w:instrText>
        </w:r>
        <w:r w:rsidRPr="001C3059">
          <w:rPr>
            <w:rFonts w:ascii="Arial" w:hAnsi="Arial" w:cs="Arial"/>
            <w:lang w:val="en-GB"/>
            <w:rPrChange w:id="68" w:author="Alberto García-Basteiro" w:date="2016-05-04T11:52:00Z">
              <w:rPr>
                <w:rFonts w:ascii="Arial" w:hAnsi="Arial" w:cs="Arial"/>
              </w:rPr>
            </w:rPrChange>
          </w:rPr>
          <w:instrText>pping-particle" : "", "family" : "Mandomando", "given" : "In\u00e1cio", "non-dropping-particle" : "", "parse-names" : false, "suffix" : "" }, { "dropping-particle" : "", "family" : "Sacarlal", "given" : "Jahit", "non-dropping-particle" : "", "parse-names" : false, "suffix" : "" }, { "dropping-particle" : "", "family" : "Lauchande", "given" : "Natu", "non-dropping-particle" : "", "parse-names" : false, "suffix" : "" }, { "dropping-particle" : "", "family" : "Siga\u00faque", "given" : "Betuel", "non-dropping-particle" : "", "parse-names" : false, "suffix" : "" }, { "dropping-particle" : "", "family" : "Alonso", "given" : "Pedro", "non-dropping-particle" : "", "parse-names" : false, "suffix" : "" }, { "dropping-particle" : "", "family" : "Macete", "given" : "Eus\u00e9bio", "non-dropping-particle" : "", "parse-names" : false, "suffix" : "" } ], "container-title" : "International journal of epidemiology", "id" : "ITEM-1", "issue" : "5", "issued" : { "date-parts" : [ [ "2013", "10" ] ] }, "page" : "1309-18", "title" : "Profile: Manhica Health Research Centre (Manhica HDSS).", "type" : "article-journal", "volume" : "42" }, "uris" : [ "http://www.mendeley.com/documents/?uuid=ecc3a6ce-ee44-4736-a8f4-9a8727911f51" ] } ], "mendeley" : { "formattedCitation" : "&lt;sup&gt;8&lt;/sup&gt;", "plainTextFormattedCitation" : "8", "previouslyFormattedCitation" : "&lt;sup&gt;8&lt;/sup&gt;" }, "properties" : { "noteIndex" : 0 }, "schema" : "https://github.com/citation-style-language/schema/raw/master/csl-citation.json" }</w:instrText>
        </w:r>
        <w:r>
          <w:rPr>
            <w:rFonts w:ascii="Arial" w:hAnsi="Arial" w:cs="Arial"/>
          </w:rPr>
          <w:fldChar w:fldCharType="separate"/>
        </w:r>
        <w:r w:rsidRPr="001C3059">
          <w:rPr>
            <w:rFonts w:ascii="Arial" w:hAnsi="Arial" w:cs="Arial"/>
            <w:noProof/>
            <w:vertAlign w:val="superscript"/>
            <w:lang w:val="en-GB"/>
            <w:rPrChange w:id="69" w:author="Alberto García-Basteiro" w:date="2016-05-04T11:52:00Z">
              <w:rPr>
                <w:rFonts w:ascii="Arial" w:hAnsi="Arial" w:cs="Arial"/>
                <w:noProof/>
                <w:vertAlign w:val="superscript"/>
              </w:rPr>
            </w:rPrChange>
          </w:rPr>
          <w:t>8</w:t>
        </w:r>
        <w:r>
          <w:rPr>
            <w:rFonts w:ascii="Arial" w:hAnsi="Arial" w:cs="Arial"/>
          </w:rPr>
          <w:fldChar w:fldCharType="end"/>
        </w:r>
      </w:ins>
    </w:p>
    <w:p w14:paraId="72A1147C" w14:textId="77777777" w:rsidR="001C3059" w:rsidRPr="001C3059" w:rsidRDefault="001C3059" w:rsidP="001C3059">
      <w:pPr>
        <w:spacing w:line="360" w:lineRule="auto"/>
        <w:jc w:val="both"/>
        <w:rPr>
          <w:ins w:id="70" w:author="Alberto García-Basteiro" w:date="2016-05-04T11:51:00Z"/>
          <w:rFonts w:ascii="Arial" w:hAnsi="Arial" w:cs="Arial"/>
          <w:lang w:val="en-GB"/>
          <w:rPrChange w:id="71" w:author="Alberto García-Basteiro" w:date="2016-05-04T11:52:00Z">
            <w:rPr>
              <w:ins w:id="72" w:author="Alberto García-Basteiro" w:date="2016-05-04T11:51:00Z"/>
              <w:rFonts w:ascii="Arial" w:hAnsi="Arial" w:cs="Arial"/>
            </w:rPr>
          </w:rPrChange>
        </w:rPr>
      </w:pPr>
    </w:p>
    <w:p w14:paraId="289BC4DF" w14:textId="77777777" w:rsidR="001C3059" w:rsidRPr="001C3059" w:rsidRDefault="001C3059" w:rsidP="001C3059">
      <w:pPr>
        <w:spacing w:line="360" w:lineRule="auto"/>
        <w:jc w:val="both"/>
        <w:rPr>
          <w:ins w:id="73" w:author="Alberto García-Basteiro" w:date="2016-05-04T11:51:00Z"/>
          <w:rFonts w:ascii="Arial" w:hAnsi="Arial" w:cs="Arial"/>
          <w:lang w:val="en-GB"/>
          <w:rPrChange w:id="74" w:author="Alberto García-Basteiro" w:date="2016-05-04T11:52:00Z">
            <w:rPr>
              <w:ins w:id="75" w:author="Alberto García-Basteiro" w:date="2016-05-04T11:51:00Z"/>
              <w:rFonts w:ascii="Arial" w:hAnsi="Arial" w:cs="Arial"/>
            </w:rPr>
          </w:rPrChange>
        </w:rPr>
      </w:pPr>
      <w:ins w:id="76" w:author="Alberto García-Basteiro" w:date="2016-05-04T11:51:00Z">
        <w:r w:rsidRPr="001C3059">
          <w:rPr>
            <w:rFonts w:ascii="Arial" w:hAnsi="Arial" w:cs="Arial"/>
            <w:lang w:val="en-GB"/>
            <w:rPrChange w:id="77" w:author="Alberto García-Basteiro" w:date="2016-05-04T11:52:00Z">
              <w:rPr>
                <w:rFonts w:ascii="Arial" w:hAnsi="Arial" w:cs="Arial"/>
              </w:rPr>
            </w:rPrChange>
          </w:rPr>
          <w:t>The prevalence of HIV infection in adults</w:t>
        </w:r>
      </w:ins>
      <w:ins w:id="78" w:author="Alberto García-Basteiro" w:date="2016-05-04T11:53:00Z">
        <w:r>
          <w:rPr>
            <w:rFonts w:ascii="Arial" w:hAnsi="Arial" w:cs="Arial"/>
            <w:lang w:val="en-GB"/>
          </w:rPr>
          <w:t xml:space="preserve"> of the district</w:t>
        </w:r>
      </w:ins>
      <w:ins w:id="79" w:author="Alberto García-Basteiro" w:date="2016-05-04T11:51:00Z">
        <w:r w:rsidRPr="001C3059">
          <w:rPr>
            <w:rFonts w:ascii="Arial" w:hAnsi="Arial" w:cs="Arial"/>
            <w:lang w:val="en-GB"/>
            <w:rPrChange w:id="80" w:author="Alberto García-Basteiro" w:date="2016-05-04T11:52:00Z">
              <w:rPr>
                <w:rFonts w:ascii="Arial" w:hAnsi="Arial" w:cs="Arial"/>
              </w:rPr>
            </w:rPrChange>
          </w:rPr>
          <w:t xml:space="preserve"> aged 18-47 was 39.9% in </w:t>
        </w:r>
        <w:commentRangeStart w:id="81"/>
        <w:r w:rsidRPr="001C3059">
          <w:rPr>
            <w:rFonts w:ascii="Arial" w:hAnsi="Arial" w:cs="Arial"/>
            <w:lang w:val="en-GB"/>
            <w:rPrChange w:id="82" w:author="Alberto García-Basteiro" w:date="2016-05-04T11:52:00Z">
              <w:rPr>
                <w:rFonts w:ascii="Arial" w:hAnsi="Arial" w:cs="Arial"/>
              </w:rPr>
            </w:rPrChange>
          </w:rPr>
          <w:t xml:space="preserve">2010 </w:t>
        </w:r>
      </w:ins>
      <w:commentRangeEnd w:id="81"/>
      <w:ins w:id="83" w:author="Alberto García-Basteiro" w:date="2016-05-04T11:54:00Z">
        <w:r>
          <w:rPr>
            <w:rStyle w:val="Refdecomentario"/>
          </w:rPr>
          <w:commentReference w:id="81"/>
        </w:r>
      </w:ins>
      <w:ins w:id="84" w:author="Alberto García-Basteiro" w:date="2016-05-04T11:51:00Z">
        <w:r w:rsidRPr="001C3059">
          <w:rPr>
            <w:rFonts w:ascii="Arial" w:hAnsi="Arial" w:cs="Arial"/>
            <w:lang w:val="en-GB"/>
            <w:rPrChange w:id="85" w:author="Alberto García-Basteiro" w:date="2016-05-04T11:52:00Z">
              <w:rPr>
                <w:rFonts w:ascii="Arial" w:hAnsi="Arial" w:cs="Arial"/>
              </w:rPr>
            </w:rPrChange>
          </w:rPr>
          <w:t xml:space="preserve">and the incidence of smear positive TB among PLHIV was 847 per 100.000 in </w:t>
        </w:r>
        <w:commentRangeStart w:id="86"/>
        <w:r w:rsidRPr="001C3059">
          <w:rPr>
            <w:rFonts w:ascii="Arial" w:hAnsi="Arial" w:cs="Arial"/>
            <w:lang w:val="en-GB"/>
            <w:rPrChange w:id="87" w:author="Alberto García-Basteiro" w:date="2016-05-04T11:52:00Z">
              <w:rPr>
                <w:rFonts w:ascii="Arial" w:hAnsi="Arial" w:cs="Arial"/>
              </w:rPr>
            </w:rPrChange>
          </w:rPr>
          <w:t xml:space="preserve">2011. </w:t>
        </w:r>
      </w:ins>
      <w:commentRangeEnd w:id="86"/>
      <w:ins w:id="88" w:author="Alberto García-Basteiro" w:date="2016-05-04T11:53:00Z">
        <w:r>
          <w:rPr>
            <w:rStyle w:val="Refdecomentario"/>
          </w:rPr>
          <w:commentReference w:id="86"/>
        </w:r>
      </w:ins>
      <w:ins w:id="89" w:author="Alberto García-Basteiro" w:date="2016-05-04T11:51:00Z">
        <w:r w:rsidRPr="001C3059">
          <w:rPr>
            <w:rFonts w:ascii="Arial" w:hAnsi="Arial" w:cs="Arial"/>
            <w:lang w:val="en-GB"/>
            <w:rPrChange w:id="90" w:author="Alberto García-Basteiro" w:date="2016-05-04T11:52:00Z">
              <w:rPr>
                <w:rFonts w:ascii="Arial" w:hAnsi="Arial" w:cs="Arial"/>
              </w:rPr>
            </w:rPrChange>
          </w:rPr>
          <w:t xml:space="preserve">A recent community incidence study in children under </w:t>
        </w:r>
        <w:proofErr w:type="gramStart"/>
        <w:r w:rsidRPr="001C3059">
          <w:rPr>
            <w:rFonts w:ascii="Arial" w:hAnsi="Arial" w:cs="Arial"/>
            <w:lang w:val="en-GB"/>
            <w:rPrChange w:id="91" w:author="Alberto García-Basteiro" w:date="2016-05-04T11:52:00Z">
              <w:rPr>
                <w:rFonts w:ascii="Arial" w:hAnsi="Arial" w:cs="Arial"/>
              </w:rPr>
            </w:rPrChange>
          </w:rPr>
          <w:t>3</w:t>
        </w:r>
        <w:proofErr w:type="gramEnd"/>
        <w:r w:rsidRPr="001C3059">
          <w:rPr>
            <w:rFonts w:ascii="Arial" w:hAnsi="Arial" w:cs="Arial"/>
            <w:lang w:val="en-GB"/>
            <w:rPrChange w:id="92" w:author="Alberto García-Basteiro" w:date="2016-05-04T11:52:00Z">
              <w:rPr>
                <w:rFonts w:ascii="Arial" w:hAnsi="Arial" w:cs="Arial"/>
              </w:rPr>
            </w:rPrChange>
          </w:rPr>
          <w:t xml:space="preserve"> </w:t>
        </w:r>
      </w:ins>
      <w:ins w:id="93" w:author="Alberto García-Basteiro" w:date="2016-05-04T11:53:00Z">
        <w:r>
          <w:rPr>
            <w:rFonts w:ascii="Arial" w:hAnsi="Arial" w:cs="Arial"/>
            <w:lang w:val="en-GB"/>
          </w:rPr>
          <w:t xml:space="preserve">conducted in 2012-2013 </w:t>
        </w:r>
      </w:ins>
      <w:ins w:id="94" w:author="Alberto García-Basteiro" w:date="2016-05-04T11:51:00Z">
        <w:r w:rsidRPr="001C3059">
          <w:rPr>
            <w:rFonts w:ascii="Arial" w:hAnsi="Arial" w:cs="Arial"/>
            <w:lang w:val="en-GB"/>
            <w:rPrChange w:id="95" w:author="Alberto García-Basteiro" w:date="2016-05-04T11:52:00Z">
              <w:rPr>
                <w:rFonts w:ascii="Arial" w:hAnsi="Arial" w:cs="Arial"/>
              </w:rPr>
            </w:rPrChange>
          </w:rPr>
          <w:t xml:space="preserve">revealed a minimum incidence of 456 per 100.000 for this age </w:t>
        </w:r>
        <w:commentRangeStart w:id="96"/>
        <w:r w:rsidRPr="001C3059">
          <w:rPr>
            <w:rFonts w:ascii="Arial" w:hAnsi="Arial" w:cs="Arial"/>
            <w:lang w:val="en-GB"/>
            <w:rPrChange w:id="97" w:author="Alberto García-Basteiro" w:date="2016-05-04T11:52:00Z">
              <w:rPr>
                <w:rFonts w:ascii="Arial" w:hAnsi="Arial" w:cs="Arial"/>
              </w:rPr>
            </w:rPrChange>
          </w:rPr>
          <w:t>group.</w:t>
        </w:r>
      </w:ins>
      <w:ins w:id="98" w:author="Alberto García-Basteiro" w:date="2016-05-04T11:55:00Z">
        <w:r w:rsidRPr="001C3059">
          <w:rPr>
            <w:rFonts w:ascii="Arial" w:hAnsi="Arial" w:cs="Arial"/>
            <w:lang w:val="en-GB"/>
            <w:rPrChange w:id="99" w:author="Alberto García-Basteiro" w:date="2016-05-04T11:52:00Z">
              <w:rPr>
                <w:rFonts w:ascii="Arial" w:hAnsi="Arial" w:cs="Arial"/>
                <w:lang w:val="en-GB"/>
              </w:rPr>
            </w:rPrChange>
          </w:rPr>
          <w:t xml:space="preserve"> </w:t>
        </w:r>
        <w:commentRangeEnd w:id="96"/>
        <w:r>
          <w:rPr>
            <w:rStyle w:val="Refdecomentario"/>
          </w:rPr>
          <w:commentReference w:id="96"/>
        </w:r>
      </w:ins>
    </w:p>
    <w:p w14:paraId="7ADC612C" w14:textId="77777777" w:rsidR="00B60DF4" w:rsidRPr="00272811" w:rsidDel="001C3059" w:rsidRDefault="00C76B34" w:rsidP="00272811">
      <w:pPr>
        <w:spacing w:after="280" w:line="360" w:lineRule="auto"/>
        <w:rPr>
          <w:del w:id="100" w:author="Alberto García-Basteiro" w:date="2016-05-04T11:51:00Z"/>
          <w:lang w:val="en-GB"/>
        </w:rPr>
      </w:pPr>
      <w:del w:id="101" w:author="Alberto García-Basteiro" w:date="2016-05-04T11:51:00Z">
        <w:r w:rsidRPr="00272811" w:rsidDel="001C3059">
          <w:rPr>
            <w:rFonts w:ascii="Arial" w:eastAsia="Arial" w:hAnsi="Arial" w:cs="Arial"/>
            <w:lang w:val="en-GB"/>
          </w:rPr>
          <w:delText xml:space="preserve"> </w:delText>
        </w:r>
      </w:del>
    </w:p>
    <w:p w14:paraId="7388BDBB" w14:textId="77777777" w:rsidR="00B60DF4" w:rsidRPr="00272811" w:rsidDel="00C069AB" w:rsidRDefault="00C76B34" w:rsidP="00272811">
      <w:pPr>
        <w:spacing w:before="120" w:after="120" w:line="360" w:lineRule="auto"/>
        <w:rPr>
          <w:del w:id="102" w:author="Alberto García-Basteiro" w:date="2016-05-04T11:39:00Z"/>
          <w:lang w:val="en-GB"/>
        </w:rPr>
      </w:pPr>
      <w:del w:id="103" w:author="Alberto García-Basteiro" w:date="2016-05-04T11:51:00Z">
        <w:r w:rsidRPr="00272811" w:rsidDel="001C3059">
          <w:rPr>
            <w:rFonts w:ascii="Arial" w:eastAsia="Arial" w:hAnsi="Arial" w:cs="Arial"/>
            <w:lang w:val="en-GB"/>
          </w:rPr>
          <w:delText xml:space="preserve">Throughout the years some variables included in the books changed: in 2006 HIV status began to be registered in the tuberculosis registry books; TB case definitions </w:delText>
        </w:r>
        <w:commentRangeStart w:id="104"/>
        <w:r w:rsidRPr="00272811" w:rsidDel="001C3059">
          <w:rPr>
            <w:rFonts w:ascii="Arial" w:eastAsia="Arial" w:hAnsi="Arial" w:cs="Arial"/>
            <w:lang w:val="en-GB"/>
          </w:rPr>
          <w:delText xml:space="preserve">changed, </w:delText>
        </w:r>
        <w:commentRangeEnd w:id="104"/>
        <w:r w:rsidR="00C069AB" w:rsidDel="001C3059">
          <w:rPr>
            <w:rStyle w:val="Refdecomentario"/>
          </w:rPr>
          <w:commentReference w:id="104"/>
        </w:r>
        <w:r w:rsidRPr="00272811" w:rsidDel="001C3059">
          <w:rPr>
            <w:rFonts w:ascii="Arial" w:eastAsia="Arial" w:hAnsi="Arial" w:cs="Arial"/>
            <w:lang w:val="en-GB"/>
          </w:rPr>
          <w:delText xml:space="preserve">and multi drug resistant tuberculosis (MDR-TB) began to be registered in 2011. </w:delText>
        </w:r>
      </w:del>
    </w:p>
    <w:p w14:paraId="5FE3ACBD" w14:textId="77777777" w:rsidR="00B60DF4" w:rsidRPr="00272811" w:rsidRDefault="00B60DF4" w:rsidP="001C3059">
      <w:pPr>
        <w:spacing w:after="280" w:line="360" w:lineRule="auto"/>
        <w:rPr>
          <w:lang w:val="en-GB"/>
        </w:rPr>
        <w:pPrChange w:id="105" w:author="Alberto García-Basteiro" w:date="2016-05-04T11:51:00Z">
          <w:pPr>
            <w:spacing w:after="280" w:line="360" w:lineRule="auto"/>
          </w:pPr>
        </w:pPrChange>
      </w:pPr>
    </w:p>
    <w:p w14:paraId="3C66A79A" w14:textId="77777777" w:rsidR="00B60DF4" w:rsidRPr="00272811" w:rsidRDefault="00C76B34" w:rsidP="00272811">
      <w:pPr>
        <w:spacing w:after="280" w:line="360" w:lineRule="auto"/>
        <w:rPr>
          <w:lang w:val="en-GB"/>
        </w:rPr>
      </w:pPr>
      <w:r w:rsidRPr="00272811">
        <w:rPr>
          <w:rFonts w:ascii="Arial" w:eastAsia="Arial" w:hAnsi="Arial" w:cs="Arial"/>
          <w:u w:val="single"/>
          <w:lang w:val="en-GB"/>
        </w:rPr>
        <w:t>T</w:t>
      </w:r>
      <w:r w:rsidRPr="00272811">
        <w:rPr>
          <w:rFonts w:ascii="Arial" w:eastAsia="Arial" w:hAnsi="Arial" w:cs="Arial"/>
          <w:u w:val="single"/>
          <w:lang w:val="en-GB"/>
        </w:rPr>
        <w:t>he TB</w:t>
      </w:r>
      <w:r w:rsidRPr="00272811">
        <w:rPr>
          <w:rFonts w:ascii="Arial" w:eastAsia="Arial" w:hAnsi="Arial" w:cs="Arial"/>
          <w:u w:val="single"/>
          <w:lang w:val="en-GB"/>
        </w:rPr>
        <w:t xml:space="preserve"> control program in the District of </w:t>
      </w:r>
      <w:proofErr w:type="spellStart"/>
      <w:r w:rsidRPr="00272811">
        <w:rPr>
          <w:rFonts w:ascii="Arial" w:eastAsia="Arial" w:hAnsi="Arial" w:cs="Arial"/>
          <w:u w:val="single"/>
          <w:lang w:val="en-GB"/>
        </w:rPr>
        <w:t>Manhiça</w:t>
      </w:r>
      <w:proofErr w:type="spellEnd"/>
    </w:p>
    <w:p w14:paraId="493889B9" w14:textId="77777777" w:rsidR="00B60DF4" w:rsidRPr="00272811" w:rsidRDefault="00C76B34" w:rsidP="00272811">
      <w:pPr>
        <w:spacing w:before="120" w:after="120" w:line="360" w:lineRule="auto"/>
        <w:rPr>
          <w:lang w:val="en-GB"/>
        </w:rPr>
      </w:pPr>
      <w:r w:rsidRPr="00272811">
        <w:rPr>
          <w:rFonts w:ascii="Arial" w:eastAsia="Arial" w:hAnsi="Arial" w:cs="Arial"/>
          <w:lang w:val="en-GB"/>
        </w:rPr>
        <w:lastRenderedPageBreak/>
        <w:t xml:space="preserve">In the district of </w:t>
      </w:r>
      <w:proofErr w:type="spellStart"/>
      <w:r w:rsidRPr="00272811">
        <w:rPr>
          <w:rFonts w:ascii="Arial" w:eastAsia="Arial" w:hAnsi="Arial" w:cs="Arial"/>
          <w:lang w:val="en-GB"/>
        </w:rPr>
        <w:t>Manhiça</w:t>
      </w:r>
      <w:proofErr w:type="spellEnd"/>
      <w:r w:rsidRPr="00272811">
        <w:rPr>
          <w:rFonts w:ascii="Arial" w:eastAsia="Arial" w:hAnsi="Arial" w:cs="Arial"/>
          <w:lang w:val="en-GB"/>
        </w:rPr>
        <w:t xml:space="preserve">, registry books of the National Tuberculosis Program have existed since 1986 and patients </w:t>
      </w:r>
      <w:proofErr w:type="gramStart"/>
      <w:r w:rsidRPr="00272811">
        <w:rPr>
          <w:rFonts w:ascii="Arial" w:eastAsia="Arial" w:hAnsi="Arial" w:cs="Arial"/>
          <w:lang w:val="en-GB"/>
        </w:rPr>
        <w:t>were registered</w:t>
      </w:r>
      <w:proofErr w:type="gramEnd"/>
      <w:r w:rsidRPr="00272811">
        <w:rPr>
          <w:rFonts w:ascii="Arial" w:eastAsia="Arial" w:hAnsi="Arial" w:cs="Arial"/>
          <w:lang w:val="en-GB"/>
        </w:rPr>
        <w:t xml:space="preserve"> in the two main health centres: </w:t>
      </w:r>
      <w:proofErr w:type="spellStart"/>
      <w:r w:rsidRPr="00272811">
        <w:rPr>
          <w:rFonts w:ascii="Arial" w:eastAsia="Arial" w:hAnsi="Arial" w:cs="Arial"/>
          <w:lang w:val="en-GB"/>
        </w:rPr>
        <w:t>Manhiça´s</w:t>
      </w:r>
      <w:proofErr w:type="spellEnd"/>
      <w:r w:rsidRPr="00272811">
        <w:rPr>
          <w:rFonts w:ascii="Arial" w:eastAsia="Arial" w:hAnsi="Arial" w:cs="Arial"/>
          <w:lang w:val="en-GB"/>
        </w:rPr>
        <w:t xml:space="preserve"> District Hospital and </w:t>
      </w:r>
      <w:proofErr w:type="spellStart"/>
      <w:r w:rsidRPr="00272811">
        <w:rPr>
          <w:rFonts w:ascii="Arial" w:eastAsia="Arial" w:hAnsi="Arial" w:cs="Arial"/>
          <w:lang w:val="en-GB"/>
        </w:rPr>
        <w:t>Xinavane</w:t>
      </w:r>
      <w:proofErr w:type="spellEnd"/>
      <w:r w:rsidRPr="00272811">
        <w:rPr>
          <w:rFonts w:ascii="Arial" w:eastAsia="Arial" w:hAnsi="Arial" w:cs="Arial"/>
          <w:lang w:val="en-GB"/>
        </w:rPr>
        <w:t xml:space="preserve"> R</w:t>
      </w:r>
      <w:r w:rsidRPr="00272811">
        <w:rPr>
          <w:rFonts w:ascii="Arial" w:eastAsia="Arial" w:hAnsi="Arial" w:cs="Arial"/>
          <w:lang w:val="en-GB"/>
        </w:rPr>
        <w:t>ural Hospital (located 52 kilometres apart from one another). There are also currently 1</w:t>
      </w:r>
      <w:ins w:id="106" w:author="Alberto García-Basteiro" w:date="2016-05-04T11:39:00Z">
        <w:r w:rsidR="00C069AB">
          <w:rPr>
            <w:rFonts w:ascii="Arial" w:eastAsia="Arial" w:hAnsi="Arial" w:cs="Arial"/>
            <w:lang w:val="en-GB"/>
          </w:rPr>
          <w:t>2</w:t>
        </w:r>
      </w:ins>
      <w:del w:id="107" w:author="Alberto García-Basteiro" w:date="2016-05-04T11:39:00Z">
        <w:r w:rsidRPr="00272811" w:rsidDel="00C069AB">
          <w:rPr>
            <w:rFonts w:ascii="Arial" w:eastAsia="Arial" w:hAnsi="Arial" w:cs="Arial"/>
            <w:lang w:val="en-GB"/>
          </w:rPr>
          <w:delText>4</w:delText>
        </w:r>
      </w:del>
      <w:r w:rsidRPr="00272811">
        <w:rPr>
          <w:rFonts w:ascii="Arial" w:eastAsia="Arial" w:hAnsi="Arial" w:cs="Arial"/>
          <w:lang w:val="en-GB"/>
        </w:rPr>
        <w:t xml:space="preserve"> peripheral health care centres, which refer samples and patients to these two hospitals. After diagnosis, patients were registered in the main centres and after the f</w:t>
      </w:r>
      <w:r w:rsidRPr="00272811">
        <w:rPr>
          <w:rFonts w:ascii="Arial" w:eastAsia="Arial" w:hAnsi="Arial" w:cs="Arial"/>
          <w:lang w:val="en-GB"/>
        </w:rPr>
        <w:t xml:space="preserve">irst intake of </w:t>
      </w:r>
      <w:proofErr w:type="gramStart"/>
      <w:r w:rsidRPr="00272811">
        <w:rPr>
          <w:rFonts w:ascii="Arial" w:eastAsia="Arial" w:hAnsi="Arial" w:cs="Arial"/>
          <w:lang w:val="en-GB"/>
        </w:rPr>
        <w:t>medication,</w:t>
      </w:r>
      <w:proofErr w:type="gramEnd"/>
      <w:r w:rsidRPr="00272811">
        <w:rPr>
          <w:rFonts w:ascii="Arial" w:eastAsia="Arial" w:hAnsi="Arial" w:cs="Arial"/>
          <w:lang w:val="en-GB"/>
        </w:rPr>
        <w:t xml:space="preserve"> they were referred to their closest peripheral health centre where treatment is supervised under a modified DOT (once weekly). In the district of </w:t>
      </w:r>
      <w:proofErr w:type="spellStart"/>
      <w:r w:rsidRPr="00272811">
        <w:rPr>
          <w:rFonts w:ascii="Arial" w:eastAsia="Arial" w:hAnsi="Arial" w:cs="Arial"/>
          <w:lang w:val="en-GB"/>
        </w:rPr>
        <w:t>Manhiça</w:t>
      </w:r>
      <w:proofErr w:type="spellEnd"/>
      <w:r w:rsidRPr="00272811">
        <w:rPr>
          <w:rFonts w:ascii="Arial" w:eastAsia="Arial" w:hAnsi="Arial" w:cs="Arial"/>
          <w:lang w:val="en-GB"/>
        </w:rPr>
        <w:t xml:space="preserve">, due to the geographical dispersion of the population, TB patients </w:t>
      </w:r>
      <w:proofErr w:type="gramStart"/>
      <w:r w:rsidRPr="00272811">
        <w:rPr>
          <w:rFonts w:ascii="Arial" w:eastAsia="Arial" w:hAnsi="Arial" w:cs="Arial"/>
          <w:lang w:val="en-GB"/>
        </w:rPr>
        <w:t>can be a</w:t>
      </w:r>
      <w:r w:rsidRPr="00272811">
        <w:rPr>
          <w:rFonts w:ascii="Arial" w:eastAsia="Arial" w:hAnsi="Arial" w:cs="Arial"/>
          <w:lang w:val="en-GB"/>
        </w:rPr>
        <w:t>ssigned</w:t>
      </w:r>
      <w:proofErr w:type="gramEnd"/>
      <w:r w:rsidRPr="00272811">
        <w:rPr>
          <w:rFonts w:ascii="Arial" w:eastAsia="Arial" w:hAnsi="Arial" w:cs="Arial"/>
          <w:lang w:val="en-GB"/>
        </w:rPr>
        <w:t xml:space="preserve"> a “godfather” (</w:t>
      </w:r>
      <w:del w:id="108" w:author="Alberto García-Basteiro" w:date="2016-05-04T11:40:00Z">
        <w:r w:rsidRPr="00272811" w:rsidDel="00C069AB">
          <w:rPr>
            <w:rFonts w:ascii="Arial" w:eastAsia="Arial" w:hAnsi="Arial" w:cs="Arial"/>
            <w:lang w:val="en-GB"/>
          </w:rPr>
          <w:delText xml:space="preserve">normally </w:delText>
        </w:r>
      </w:del>
      <w:ins w:id="109" w:author="Alberto García-Basteiro" w:date="2016-05-04T11:40:00Z">
        <w:r w:rsidR="00C069AB">
          <w:rPr>
            <w:rFonts w:ascii="Arial" w:eastAsia="Arial" w:hAnsi="Arial" w:cs="Arial"/>
            <w:lang w:val="en-GB"/>
          </w:rPr>
          <w:t>usually</w:t>
        </w:r>
        <w:r w:rsidR="00C069AB" w:rsidRPr="00272811">
          <w:rPr>
            <w:rFonts w:ascii="Arial" w:eastAsia="Arial" w:hAnsi="Arial" w:cs="Arial"/>
            <w:lang w:val="en-GB"/>
          </w:rPr>
          <w:t xml:space="preserve"> </w:t>
        </w:r>
      </w:ins>
      <w:r w:rsidRPr="00272811">
        <w:rPr>
          <w:rFonts w:ascii="Arial" w:eastAsia="Arial" w:hAnsi="Arial" w:cs="Arial"/>
          <w:lang w:val="en-GB"/>
        </w:rPr>
        <w:t xml:space="preserve">a relative) who will </w:t>
      </w:r>
      <w:del w:id="110" w:author="Alberto García-Basteiro" w:date="2016-05-04T11:40:00Z">
        <w:r w:rsidRPr="00272811" w:rsidDel="00C069AB">
          <w:rPr>
            <w:rFonts w:ascii="Arial" w:eastAsia="Arial" w:hAnsi="Arial" w:cs="Arial"/>
            <w:lang w:val="en-GB"/>
          </w:rPr>
          <w:delText xml:space="preserve">be accountable for </w:delText>
        </w:r>
      </w:del>
      <w:ins w:id="111" w:author="Alberto García-Basteiro" w:date="2016-05-04T11:40:00Z">
        <w:r w:rsidR="00C069AB">
          <w:rPr>
            <w:rFonts w:ascii="Arial" w:eastAsia="Arial" w:hAnsi="Arial" w:cs="Arial"/>
            <w:lang w:val="en-GB"/>
          </w:rPr>
          <w:t xml:space="preserve">ensure </w:t>
        </w:r>
      </w:ins>
      <w:r w:rsidRPr="00272811">
        <w:rPr>
          <w:rFonts w:ascii="Arial" w:eastAsia="Arial" w:hAnsi="Arial" w:cs="Arial"/>
          <w:lang w:val="en-GB"/>
        </w:rPr>
        <w:t xml:space="preserve">the intake of the patients´ medication, which is given on a weekly basis during both the initiation and continuation phases. The smear controls </w:t>
      </w:r>
      <w:proofErr w:type="gramStart"/>
      <w:r w:rsidRPr="00272811">
        <w:rPr>
          <w:rFonts w:ascii="Arial" w:eastAsia="Arial" w:hAnsi="Arial" w:cs="Arial"/>
          <w:lang w:val="en-GB"/>
        </w:rPr>
        <w:t>were done</w:t>
      </w:r>
      <w:proofErr w:type="gramEnd"/>
      <w:r w:rsidRPr="00272811">
        <w:rPr>
          <w:rFonts w:ascii="Arial" w:eastAsia="Arial" w:hAnsi="Arial" w:cs="Arial"/>
          <w:lang w:val="en-GB"/>
        </w:rPr>
        <w:t xml:space="preserve"> in the two main hospitals. </w:t>
      </w:r>
    </w:p>
    <w:p w14:paraId="190862B0" w14:textId="77777777" w:rsidR="00B60DF4" w:rsidRPr="00272811" w:rsidRDefault="00B60DF4" w:rsidP="00272811">
      <w:pPr>
        <w:spacing w:before="120" w:after="120" w:line="360" w:lineRule="auto"/>
        <w:rPr>
          <w:lang w:val="en-GB"/>
        </w:rPr>
      </w:pPr>
    </w:p>
    <w:p w14:paraId="71BEC3AA" w14:textId="77777777" w:rsidR="00B60DF4" w:rsidRPr="00272811" w:rsidRDefault="00C76B34" w:rsidP="00272811">
      <w:pPr>
        <w:spacing w:before="120" w:after="120" w:line="360" w:lineRule="auto"/>
        <w:rPr>
          <w:lang w:val="en-GB"/>
        </w:rPr>
      </w:pPr>
      <w:r w:rsidRPr="00272811">
        <w:rPr>
          <w:rFonts w:ascii="Arial" w:eastAsia="Arial" w:hAnsi="Arial" w:cs="Arial"/>
          <w:u w:val="single"/>
          <w:lang w:val="en-GB"/>
        </w:rPr>
        <w:t>C</w:t>
      </w:r>
      <w:r w:rsidRPr="00272811">
        <w:rPr>
          <w:rFonts w:ascii="Arial" w:eastAsia="Arial" w:hAnsi="Arial" w:cs="Arial"/>
          <w:u w:val="single"/>
          <w:lang w:val="en-GB"/>
        </w:rPr>
        <w:t>ase definitions</w:t>
      </w:r>
    </w:p>
    <w:p w14:paraId="3E6546C5" w14:textId="77777777" w:rsidR="00B60DF4" w:rsidRPr="00272811" w:rsidRDefault="00C76B34" w:rsidP="00272811">
      <w:pPr>
        <w:spacing w:before="120" w:after="120" w:line="360" w:lineRule="auto"/>
        <w:rPr>
          <w:lang w:val="en-GB"/>
        </w:rPr>
      </w:pPr>
      <w:r w:rsidRPr="00272811">
        <w:rPr>
          <w:rFonts w:ascii="Arial" w:eastAsia="Arial" w:hAnsi="Arial" w:cs="Arial"/>
          <w:lang w:val="en-GB"/>
        </w:rPr>
        <w:t xml:space="preserve">TB case definitions changed during the study period. In this </w:t>
      </w:r>
      <w:proofErr w:type="gramStart"/>
      <w:r w:rsidRPr="00272811">
        <w:rPr>
          <w:rFonts w:ascii="Arial" w:eastAsia="Arial" w:hAnsi="Arial" w:cs="Arial"/>
          <w:lang w:val="en-GB"/>
        </w:rPr>
        <w:t>analysis</w:t>
      </w:r>
      <w:proofErr w:type="gramEnd"/>
      <w:r w:rsidRPr="00272811">
        <w:rPr>
          <w:rFonts w:ascii="Arial" w:eastAsia="Arial" w:hAnsi="Arial" w:cs="Arial"/>
          <w:lang w:val="en-GB"/>
        </w:rPr>
        <w:t xml:space="preserve"> we used the WHO definitions, revised in 2013 and updated in 2014 (8). TB cases </w:t>
      </w:r>
      <w:proofErr w:type="gramStart"/>
      <w:r w:rsidRPr="00272811">
        <w:rPr>
          <w:rFonts w:ascii="Arial" w:eastAsia="Arial" w:hAnsi="Arial" w:cs="Arial"/>
          <w:lang w:val="en-GB"/>
        </w:rPr>
        <w:t>were classified</w:t>
      </w:r>
      <w:proofErr w:type="gramEnd"/>
      <w:r w:rsidRPr="00272811">
        <w:rPr>
          <w:rFonts w:ascii="Arial" w:eastAsia="Arial" w:hAnsi="Arial" w:cs="Arial"/>
          <w:lang w:val="en-GB"/>
        </w:rPr>
        <w:t xml:space="preserve"> as new, previously treated or unknown TB treatment history. Previously trea</w:t>
      </w:r>
      <w:r w:rsidRPr="00272811">
        <w:rPr>
          <w:rFonts w:ascii="Arial" w:eastAsia="Arial" w:hAnsi="Arial" w:cs="Arial"/>
          <w:lang w:val="en-GB"/>
        </w:rPr>
        <w:t xml:space="preserve">ted patient category </w:t>
      </w:r>
      <w:proofErr w:type="gramStart"/>
      <w:r w:rsidRPr="00272811">
        <w:rPr>
          <w:rFonts w:ascii="Arial" w:eastAsia="Arial" w:hAnsi="Arial" w:cs="Arial"/>
          <w:lang w:val="en-GB"/>
        </w:rPr>
        <w:t>includes:</w:t>
      </w:r>
      <w:proofErr w:type="gramEnd"/>
      <w:r w:rsidRPr="00272811">
        <w:rPr>
          <w:rFonts w:ascii="Arial" w:eastAsia="Arial" w:hAnsi="Arial" w:cs="Arial"/>
          <w:lang w:val="en-GB"/>
        </w:rPr>
        <w:t xml:space="preserve"> relapse (true relapse or reinfection), treatment after failure, treatment after lost to follow up and other previously treated patients. During the study period, the registry books of NTP program in Mozambique also used other</w:t>
      </w:r>
      <w:r w:rsidRPr="00272811">
        <w:rPr>
          <w:rFonts w:ascii="Arial" w:eastAsia="Arial" w:hAnsi="Arial" w:cs="Arial"/>
          <w:lang w:val="en-GB"/>
        </w:rPr>
        <w:t xml:space="preserve"> terms: “recurrent TB”, “chronic TB”, which </w:t>
      </w:r>
      <w:proofErr w:type="gramStart"/>
      <w:r w:rsidRPr="00272811">
        <w:rPr>
          <w:rFonts w:ascii="Arial" w:eastAsia="Arial" w:hAnsi="Arial" w:cs="Arial"/>
          <w:lang w:val="en-GB"/>
        </w:rPr>
        <w:t>were recoded</w:t>
      </w:r>
      <w:proofErr w:type="gramEnd"/>
      <w:r w:rsidRPr="00272811">
        <w:rPr>
          <w:rFonts w:ascii="Arial" w:eastAsia="Arial" w:hAnsi="Arial" w:cs="Arial"/>
          <w:lang w:val="en-GB"/>
        </w:rPr>
        <w:t xml:space="preserve"> as “previously treated TB patients”, </w:t>
      </w:r>
      <w:commentRangeStart w:id="112"/>
      <w:r w:rsidRPr="00272811">
        <w:rPr>
          <w:rFonts w:ascii="Arial" w:eastAsia="Arial" w:hAnsi="Arial" w:cs="Arial"/>
          <w:lang w:val="en-GB"/>
        </w:rPr>
        <w:t xml:space="preserve">as well as for “MDR-TB” patients.   </w:t>
      </w:r>
      <w:commentRangeEnd w:id="112"/>
      <w:r w:rsidR="00C069AB">
        <w:rPr>
          <w:rStyle w:val="Refdecomentario"/>
        </w:rPr>
        <w:commentReference w:id="112"/>
      </w:r>
    </w:p>
    <w:p w14:paraId="4E58D0B4" w14:textId="77777777" w:rsidR="00B60DF4" w:rsidRPr="00272811" w:rsidRDefault="00C76B34" w:rsidP="00272811">
      <w:pPr>
        <w:spacing w:before="120" w:after="120" w:line="360" w:lineRule="auto"/>
        <w:rPr>
          <w:lang w:val="en-GB"/>
        </w:rPr>
      </w:pPr>
      <w:r w:rsidRPr="00272811">
        <w:rPr>
          <w:rFonts w:ascii="Arial" w:eastAsia="Arial" w:hAnsi="Arial" w:cs="Arial"/>
          <w:lang w:val="en-GB"/>
        </w:rPr>
        <w:t>Following WHO definitions for incident cases, we considered all new cases and relapse cases as incident cases. For the purpos</w:t>
      </w:r>
      <w:r w:rsidRPr="00272811">
        <w:rPr>
          <w:rFonts w:ascii="Arial" w:eastAsia="Arial" w:hAnsi="Arial" w:cs="Arial"/>
          <w:lang w:val="en-GB"/>
        </w:rPr>
        <w:t xml:space="preserve">e of this </w:t>
      </w:r>
      <w:proofErr w:type="gramStart"/>
      <w:r w:rsidRPr="00272811">
        <w:rPr>
          <w:rFonts w:ascii="Arial" w:eastAsia="Arial" w:hAnsi="Arial" w:cs="Arial"/>
          <w:lang w:val="en-GB"/>
        </w:rPr>
        <w:t>study</w:t>
      </w:r>
      <w:proofErr w:type="gramEnd"/>
      <w:r w:rsidRPr="00272811">
        <w:rPr>
          <w:rFonts w:ascii="Arial" w:eastAsia="Arial" w:hAnsi="Arial" w:cs="Arial"/>
          <w:lang w:val="en-GB"/>
        </w:rPr>
        <w:t xml:space="preserve"> we also considered the former classification of “recurrent case” as an incident case (9).</w:t>
      </w:r>
    </w:p>
    <w:p w14:paraId="404B5AC3" w14:textId="77777777" w:rsidR="00B60DF4" w:rsidRDefault="00C76B34" w:rsidP="00272811">
      <w:pPr>
        <w:spacing w:before="120" w:after="120" w:line="360" w:lineRule="auto"/>
        <w:rPr>
          <w:ins w:id="113" w:author="Alberto García-Basteiro" w:date="2016-05-04T11:50:00Z"/>
          <w:rFonts w:ascii="Arial" w:eastAsia="Arial" w:hAnsi="Arial" w:cs="Arial"/>
          <w:lang w:val="en-GB"/>
        </w:rPr>
      </w:pPr>
      <w:r w:rsidRPr="00272811">
        <w:rPr>
          <w:rFonts w:ascii="Arial" w:eastAsia="Arial" w:hAnsi="Arial" w:cs="Arial"/>
          <w:lang w:val="en-GB"/>
        </w:rPr>
        <w:t>Smear positivity was defined according to the IUTLD smear grading scheme, considering scanty in at least one slide as a positive result, and smear neg</w:t>
      </w:r>
      <w:r w:rsidRPr="00272811">
        <w:rPr>
          <w:rFonts w:ascii="Arial" w:eastAsia="Arial" w:hAnsi="Arial" w:cs="Arial"/>
          <w:lang w:val="en-GB"/>
        </w:rPr>
        <w:t xml:space="preserve">ative patient as patients having two sputum smear negative in two different occasions </w:t>
      </w:r>
      <w:r w:rsidRPr="00272811">
        <w:rPr>
          <w:rFonts w:ascii="Arial" w:eastAsia="Arial" w:hAnsi="Arial" w:cs="Arial"/>
          <w:lang w:val="en-GB"/>
        </w:rPr>
        <w:lastRenderedPageBreak/>
        <w:t xml:space="preserve">according to the local guidelines since 2004 (10). </w:t>
      </w:r>
      <w:proofErr w:type="spellStart"/>
      <w:ins w:id="114" w:author="Alberto García-Basteiro" w:date="2016-05-04T11:43:00Z">
        <w:r w:rsidR="00C069AB">
          <w:rPr>
            <w:rFonts w:ascii="Arial" w:eastAsia="Arial" w:hAnsi="Arial" w:cs="Arial"/>
            <w:lang w:val="en-GB"/>
          </w:rPr>
          <w:t>Xpert</w:t>
        </w:r>
        <w:proofErr w:type="spellEnd"/>
        <w:r w:rsidR="00C069AB">
          <w:rPr>
            <w:rFonts w:ascii="Arial" w:eastAsia="Arial" w:hAnsi="Arial" w:cs="Arial"/>
            <w:lang w:val="en-GB"/>
          </w:rPr>
          <w:t xml:space="preserve"> MTB/RIF </w:t>
        </w:r>
        <w:proofErr w:type="gramStart"/>
        <w:r w:rsidR="00C069AB">
          <w:rPr>
            <w:rFonts w:ascii="Arial" w:eastAsia="Arial" w:hAnsi="Arial" w:cs="Arial"/>
            <w:lang w:val="en-GB"/>
          </w:rPr>
          <w:t>was not done</w:t>
        </w:r>
        <w:proofErr w:type="gramEnd"/>
        <w:r w:rsidR="00C069AB">
          <w:rPr>
            <w:rFonts w:ascii="Arial" w:eastAsia="Arial" w:hAnsi="Arial" w:cs="Arial"/>
            <w:lang w:val="en-GB"/>
          </w:rPr>
          <w:t xml:space="preserve"> routinely.</w:t>
        </w:r>
      </w:ins>
    </w:p>
    <w:p w14:paraId="25E5CEB9" w14:textId="77777777" w:rsidR="001C3059" w:rsidRPr="00272811" w:rsidRDefault="001C3059" w:rsidP="00272811">
      <w:pPr>
        <w:spacing w:before="120" w:after="120" w:line="360" w:lineRule="auto"/>
        <w:rPr>
          <w:lang w:val="en-GB"/>
        </w:rPr>
      </w:pPr>
      <w:ins w:id="115" w:author="Alberto García-Basteiro" w:date="2016-05-04T11:50:00Z">
        <w:r w:rsidRPr="00272811">
          <w:rPr>
            <w:rFonts w:ascii="Arial" w:eastAsia="Arial" w:hAnsi="Arial" w:cs="Arial"/>
            <w:lang w:val="en-GB"/>
          </w:rPr>
          <w:t xml:space="preserve">Throughout the </w:t>
        </w:r>
        <w:proofErr w:type="gramStart"/>
        <w:r w:rsidRPr="00272811">
          <w:rPr>
            <w:rFonts w:ascii="Arial" w:eastAsia="Arial" w:hAnsi="Arial" w:cs="Arial"/>
            <w:lang w:val="en-GB"/>
          </w:rPr>
          <w:t>years</w:t>
        </w:r>
        <w:proofErr w:type="gramEnd"/>
        <w:r w:rsidRPr="00272811">
          <w:rPr>
            <w:rFonts w:ascii="Arial" w:eastAsia="Arial" w:hAnsi="Arial" w:cs="Arial"/>
            <w:lang w:val="en-GB"/>
          </w:rPr>
          <w:t xml:space="preserve"> some variables included in the</w:t>
        </w:r>
        <w:r>
          <w:rPr>
            <w:rFonts w:ascii="Arial" w:eastAsia="Arial" w:hAnsi="Arial" w:cs="Arial"/>
            <w:lang w:val="en-GB"/>
          </w:rPr>
          <w:t xml:space="preserve"> TB registry</w:t>
        </w:r>
        <w:r w:rsidRPr="00272811">
          <w:rPr>
            <w:rFonts w:ascii="Arial" w:eastAsia="Arial" w:hAnsi="Arial" w:cs="Arial"/>
            <w:lang w:val="en-GB"/>
          </w:rPr>
          <w:t xml:space="preserve"> books changed: in 2006 HIV status began to be registered in the tuberculosis registry books; TB case definitions </w:t>
        </w:r>
        <w:commentRangeStart w:id="116"/>
        <w:r w:rsidRPr="00272811">
          <w:rPr>
            <w:rFonts w:ascii="Arial" w:eastAsia="Arial" w:hAnsi="Arial" w:cs="Arial"/>
            <w:lang w:val="en-GB"/>
          </w:rPr>
          <w:t xml:space="preserve">changed, </w:t>
        </w:r>
        <w:commentRangeEnd w:id="116"/>
        <w:r>
          <w:rPr>
            <w:rStyle w:val="Refdecomentario"/>
          </w:rPr>
          <w:commentReference w:id="116"/>
        </w:r>
        <w:r w:rsidRPr="00272811">
          <w:rPr>
            <w:rFonts w:ascii="Arial" w:eastAsia="Arial" w:hAnsi="Arial" w:cs="Arial"/>
            <w:lang w:val="en-GB"/>
          </w:rPr>
          <w:t>and multi drug resistant tuberculosis (MDR-TB) began to be registered in 2011.</w:t>
        </w:r>
      </w:ins>
    </w:p>
    <w:p w14:paraId="7C38478D" w14:textId="77777777" w:rsidR="00B60DF4" w:rsidRPr="00272811" w:rsidRDefault="00C76B34" w:rsidP="00272811">
      <w:pPr>
        <w:spacing w:before="120" w:after="120" w:line="360" w:lineRule="auto"/>
        <w:rPr>
          <w:lang w:val="en-GB"/>
        </w:rPr>
      </w:pPr>
      <w:r w:rsidRPr="00272811">
        <w:rPr>
          <w:rFonts w:ascii="Arial" w:eastAsia="Arial" w:hAnsi="Arial" w:cs="Arial"/>
          <w:lang w:val="en-GB"/>
        </w:rPr>
        <w:t xml:space="preserve">Regarding treatment outcomes patients </w:t>
      </w:r>
      <w:proofErr w:type="gramStart"/>
      <w:r w:rsidRPr="00272811">
        <w:rPr>
          <w:rFonts w:ascii="Arial" w:eastAsia="Arial" w:hAnsi="Arial" w:cs="Arial"/>
          <w:lang w:val="en-GB"/>
        </w:rPr>
        <w:t>were classified</w:t>
      </w:r>
      <w:proofErr w:type="gramEnd"/>
      <w:r w:rsidRPr="00272811">
        <w:rPr>
          <w:rFonts w:ascii="Arial" w:eastAsia="Arial" w:hAnsi="Arial" w:cs="Arial"/>
          <w:lang w:val="en-GB"/>
        </w:rPr>
        <w:t xml:space="preserve"> as cured, treatment completed, treatment failed, died, lost to f</w:t>
      </w:r>
      <w:r w:rsidRPr="00272811">
        <w:rPr>
          <w:rFonts w:ascii="Arial" w:eastAsia="Arial" w:hAnsi="Arial" w:cs="Arial"/>
          <w:lang w:val="en-GB"/>
        </w:rPr>
        <w:t xml:space="preserve">ollow up and not evaluated; treatment success was defined as the sum of “cured” and “treatment completed”. </w:t>
      </w:r>
    </w:p>
    <w:p w14:paraId="161DDCD8" w14:textId="77777777" w:rsidR="00B60DF4" w:rsidRPr="00272811" w:rsidRDefault="00B60DF4" w:rsidP="00272811">
      <w:pPr>
        <w:spacing w:after="280" w:line="360" w:lineRule="auto"/>
        <w:rPr>
          <w:lang w:val="en-GB"/>
        </w:rPr>
      </w:pPr>
    </w:p>
    <w:p w14:paraId="12ADFE3F" w14:textId="77777777" w:rsidR="00B60DF4" w:rsidRPr="00272811" w:rsidRDefault="00C76B34" w:rsidP="00272811">
      <w:pPr>
        <w:spacing w:after="280" w:line="360" w:lineRule="auto"/>
        <w:rPr>
          <w:lang w:val="en-GB"/>
        </w:rPr>
      </w:pPr>
      <w:r w:rsidRPr="00272811">
        <w:rPr>
          <w:rFonts w:ascii="Arial" w:eastAsia="Arial" w:hAnsi="Arial" w:cs="Arial"/>
          <w:u w:val="single"/>
          <w:lang w:val="en-GB"/>
        </w:rPr>
        <w:t>Data analysis</w:t>
      </w:r>
    </w:p>
    <w:p w14:paraId="37FF7E12" w14:textId="77777777" w:rsidR="00B60DF4" w:rsidRPr="00272811" w:rsidRDefault="00C76B34" w:rsidP="00272811">
      <w:pPr>
        <w:spacing w:before="280" w:after="280" w:line="360" w:lineRule="auto"/>
        <w:rPr>
          <w:lang w:val="en-GB"/>
        </w:rPr>
      </w:pPr>
      <w:r w:rsidRPr="00272811">
        <w:rPr>
          <w:rFonts w:ascii="Arial" w:eastAsia="Arial" w:hAnsi="Arial" w:cs="Arial"/>
          <w:lang w:val="en-GB"/>
        </w:rPr>
        <w:t>Data from registry books were double entered using electronic software (</w:t>
      </w:r>
      <w:proofErr w:type="spellStart"/>
      <w:r w:rsidRPr="00272811">
        <w:rPr>
          <w:rFonts w:ascii="Arial" w:eastAsia="Arial" w:hAnsi="Arial" w:cs="Arial"/>
          <w:lang w:val="en-GB"/>
        </w:rPr>
        <w:t>Openclinica</w:t>
      </w:r>
      <w:proofErr w:type="spellEnd"/>
      <w:r w:rsidRPr="00272811">
        <w:rPr>
          <w:rFonts w:ascii="Arial" w:eastAsia="Arial" w:hAnsi="Arial" w:cs="Arial"/>
          <w:lang w:val="en-GB"/>
        </w:rPr>
        <w:t xml:space="preserve">. </w:t>
      </w:r>
      <w:hyperlink r:id="rId8">
        <w:r w:rsidRPr="00272811">
          <w:rPr>
            <w:rFonts w:ascii="Arial" w:eastAsia="Arial" w:hAnsi="Arial" w:cs="Arial"/>
            <w:color w:val="0000FF"/>
            <w:u w:val="single"/>
            <w:lang w:val="en-GB"/>
          </w:rPr>
          <w:t>w</w:t>
        </w:r>
        <w:r w:rsidRPr="00272811">
          <w:rPr>
            <w:rFonts w:ascii="Arial" w:eastAsia="Arial" w:hAnsi="Arial" w:cs="Arial"/>
            <w:color w:val="0000FF"/>
            <w:u w:val="single"/>
            <w:lang w:val="en-GB"/>
          </w:rPr>
          <w:t>ww.openclinica.org</w:t>
        </w:r>
      </w:hyperlink>
      <w:r w:rsidRPr="00272811">
        <w:rPr>
          <w:rFonts w:ascii="Arial" w:eastAsia="Arial" w:hAnsi="Arial" w:cs="Arial"/>
          <w:lang w:val="en-GB"/>
        </w:rPr>
        <w:t xml:space="preserve">) and information was checked, cleaned and analysed using </w:t>
      </w:r>
      <w:r w:rsidRPr="00272811">
        <w:rPr>
          <w:rFonts w:ascii="Arial" w:eastAsia="Arial" w:hAnsi="Arial" w:cs="Arial"/>
          <w:lang w:val="en-GB"/>
        </w:rPr>
        <w:t>R (</w:t>
      </w:r>
      <w:hyperlink r:id="rId9">
        <w:r w:rsidRPr="00272811">
          <w:rPr>
            <w:rFonts w:ascii="Arial" w:eastAsia="Arial" w:hAnsi="Arial" w:cs="Arial"/>
            <w:color w:val="1155CC"/>
            <w:u w:val="single"/>
            <w:lang w:val="en-GB"/>
          </w:rPr>
          <w:t>www.R-project.org</w:t>
        </w:r>
      </w:hyperlink>
      <w:r w:rsidRPr="00272811">
        <w:rPr>
          <w:rFonts w:ascii="Arial" w:eastAsia="Arial" w:hAnsi="Arial" w:cs="Arial"/>
          <w:lang w:val="en-GB"/>
        </w:rPr>
        <w:t xml:space="preserve">) </w:t>
      </w:r>
      <w:r w:rsidRPr="00272811">
        <w:rPr>
          <w:rFonts w:ascii="Arial" w:eastAsia="Arial" w:hAnsi="Arial" w:cs="Arial"/>
          <w:lang w:val="en-GB"/>
        </w:rPr>
        <w:t xml:space="preserve">. Descriptive statistics </w:t>
      </w:r>
      <w:proofErr w:type="gramStart"/>
      <w:r w:rsidRPr="00272811">
        <w:rPr>
          <w:rFonts w:ascii="Arial" w:eastAsia="Arial" w:hAnsi="Arial" w:cs="Arial"/>
          <w:lang w:val="en-GB"/>
        </w:rPr>
        <w:t>were used</w:t>
      </w:r>
      <w:proofErr w:type="gramEnd"/>
      <w:r w:rsidRPr="00272811">
        <w:rPr>
          <w:rFonts w:ascii="Arial" w:eastAsia="Arial" w:hAnsi="Arial" w:cs="Arial"/>
          <w:lang w:val="en-GB"/>
        </w:rPr>
        <w:t xml:space="preserve"> to describe TB profile in the district during the study period.</w:t>
      </w:r>
    </w:p>
    <w:p w14:paraId="5F944171" w14:textId="77777777" w:rsidR="00B60DF4" w:rsidRPr="00272811" w:rsidRDefault="00C76B34" w:rsidP="00272811">
      <w:pPr>
        <w:spacing w:before="280" w:after="280" w:line="360" w:lineRule="auto"/>
        <w:rPr>
          <w:lang w:val="en-GB"/>
        </w:rPr>
      </w:pPr>
      <w:r w:rsidRPr="00272811">
        <w:rPr>
          <w:rFonts w:ascii="Arial" w:eastAsia="Arial" w:hAnsi="Arial" w:cs="Arial"/>
          <w:lang w:val="en-GB"/>
        </w:rPr>
        <w:t>Our estimation</w:t>
      </w:r>
      <w:r w:rsidRPr="00272811">
        <w:rPr>
          <w:rFonts w:ascii="Arial" w:eastAsia="Arial" w:hAnsi="Arial" w:cs="Arial"/>
          <w:lang w:val="en-GB"/>
        </w:rPr>
        <w:t>s for p</w:t>
      </w:r>
      <w:r w:rsidRPr="00272811">
        <w:rPr>
          <w:rFonts w:ascii="Arial" w:eastAsia="Arial" w:hAnsi="Arial" w:cs="Arial"/>
          <w:lang w:val="en-GB"/>
        </w:rPr>
        <w:t>opulation at risk for each year</w:t>
      </w:r>
      <w:ins w:id="117" w:author="Alberto García-Basteiro" w:date="2016-05-04T11:44:00Z">
        <w:r w:rsidR="00C069AB">
          <w:rPr>
            <w:rFonts w:ascii="Arial" w:eastAsia="Arial" w:hAnsi="Arial" w:cs="Arial"/>
            <w:lang w:val="en-GB"/>
          </w:rPr>
          <w:t xml:space="preserve"> between 1997 and 2007</w:t>
        </w:r>
      </w:ins>
      <w:del w:id="118" w:author="Alberto García-Basteiro" w:date="2016-05-04T11:45:00Z">
        <w:r w:rsidRPr="00272811" w:rsidDel="00C069AB">
          <w:rPr>
            <w:rFonts w:ascii="Arial" w:eastAsia="Arial" w:hAnsi="Arial" w:cs="Arial"/>
            <w:lang w:val="en-GB"/>
          </w:rPr>
          <w:delText xml:space="preserve"> </w:delText>
        </w:r>
        <w:r w:rsidRPr="00272811" w:rsidDel="00C069AB">
          <w:rPr>
            <w:rFonts w:ascii="Arial" w:eastAsia="Arial" w:hAnsi="Arial" w:cs="Arial"/>
            <w:lang w:val="en-GB"/>
          </w:rPr>
          <w:delText>o</w:delText>
        </w:r>
        <w:r w:rsidRPr="00272811" w:rsidDel="00C069AB">
          <w:rPr>
            <w:rFonts w:ascii="Arial" w:eastAsia="Arial" w:hAnsi="Arial" w:cs="Arial"/>
            <w:lang w:val="en-GB"/>
          </w:rPr>
          <w:delText>f</w:delText>
        </w:r>
        <w:r w:rsidRPr="00272811" w:rsidDel="00C069AB">
          <w:rPr>
            <w:rFonts w:ascii="Arial" w:eastAsia="Arial" w:hAnsi="Arial" w:cs="Arial"/>
            <w:lang w:val="en-GB"/>
          </w:rPr>
          <w:delText xml:space="preserve"> </w:delText>
        </w:r>
        <w:r w:rsidRPr="00272811" w:rsidDel="00C069AB">
          <w:rPr>
            <w:rFonts w:ascii="Arial" w:eastAsia="Arial" w:hAnsi="Arial" w:cs="Arial"/>
            <w:lang w:val="en-GB"/>
          </w:rPr>
          <w:delText>o</w:delText>
        </w:r>
        <w:r w:rsidRPr="00272811" w:rsidDel="00C069AB">
          <w:rPr>
            <w:rFonts w:ascii="Arial" w:eastAsia="Arial" w:hAnsi="Arial" w:cs="Arial"/>
            <w:lang w:val="en-GB"/>
          </w:rPr>
          <w:delText>u</w:delText>
        </w:r>
        <w:r w:rsidRPr="00272811" w:rsidDel="00C069AB">
          <w:rPr>
            <w:rFonts w:ascii="Arial" w:eastAsia="Arial" w:hAnsi="Arial" w:cs="Arial"/>
            <w:lang w:val="en-GB"/>
          </w:rPr>
          <w:delText>r</w:delText>
        </w:r>
        <w:r w:rsidRPr="00272811" w:rsidDel="00C069AB">
          <w:rPr>
            <w:rFonts w:ascii="Arial" w:eastAsia="Arial" w:hAnsi="Arial" w:cs="Arial"/>
            <w:lang w:val="en-GB"/>
          </w:rPr>
          <w:delText xml:space="preserve"> </w:delText>
        </w:r>
        <w:r w:rsidRPr="00272811" w:rsidDel="00C069AB">
          <w:rPr>
            <w:rFonts w:ascii="Arial" w:eastAsia="Arial" w:hAnsi="Arial" w:cs="Arial"/>
            <w:lang w:val="en-GB"/>
          </w:rPr>
          <w:delText>s</w:delText>
        </w:r>
        <w:r w:rsidRPr="00272811" w:rsidDel="00C069AB">
          <w:rPr>
            <w:rFonts w:ascii="Arial" w:eastAsia="Arial" w:hAnsi="Arial" w:cs="Arial"/>
            <w:lang w:val="en-GB"/>
          </w:rPr>
          <w:delText>t</w:delText>
        </w:r>
        <w:r w:rsidRPr="00272811" w:rsidDel="00C069AB">
          <w:rPr>
            <w:rFonts w:ascii="Arial" w:eastAsia="Arial" w:hAnsi="Arial" w:cs="Arial"/>
            <w:lang w:val="en-GB"/>
          </w:rPr>
          <w:delText>u</w:delText>
        </w:r>
        <w:r w:rsidRPr="00272811" w:rsidDel="00C069AB">
          <w:rPr>
            <w:rFonts w:ascii="Arial" w:eastAsia="Arial" w:hAnsi="Arial" w:cs="Arial"/>
            <w:lang w:val="en-GB"/>
          </w:rPr>
          <w:delText>d</w:delText>
        </w:r>
        <w:r w:rsidRPr="00272811" w:rsidDel="00C069AB">
          <w:rPr>
            <w:rFonts w:ascii="Arial" w:eastAsia="Arial" w:hAnsi="Arial" w:cs="Arial"/>
            <w:lang w:val="en-GB"/>
          </w:rPr>
          <w:delText>y</w:delText>
        </w:r>
        <w:r w:rsidRPr="00272811" w:rsidDel="00C069AB">
          <w:rPr>
            <w:rFonts w:ascii="Arial" w:eastAsia="Arial" w:hAnsi="Arial" w:cs="Arial"/>
            <w:lang w:val="en-GB"/>
          </w:rPr>
          <w:delText xml:space="preserve"> </w:delText>
        </w:r>
      </w:del>
      <w:del w:id="119" w:author="Alberto García-Basteiro" w:date="2016-05-04T11:44:00Z">
        <w:r w:rsidRPr="00272811" w:rsidDel="00C069AB">
          <w:rPr>
            <w:rFonts w:ascii="Arial" w:eastAsia="Arial" w:hAnsi="Arial" w:cs="Arial"/>
            <w:lang w:val="en-GB"/>
          </w:rPr>
          <w:delText>p</w:delText>
        </w:r>
        <w:r w:rsidRPr="00272811" w:rsidDel="00C069AB">
          <w:rPr>
            <w:rFonts w:ascii="Arial" w:eastAsia="Arial" w:hAnsi="Arial" w:cs="Arial"/>
            <w:lang w:val="en-GB"/>
          </w:rPr>
          <w:delText>e</w:delText>
        </w:r>
        <w:r w:rsidRPr="00272811" w:rsidDel="00C069AB">
          <w:rPr>
            <w:rFonts w:ascii="Arial" w:eastAsia="Arial" w:hAnsi="Arial" w:cs="Arial"/>
            <w:lang w:val="en-GB"/>
          </w:rPr>
          <w:delText>r</w:delText>
        </w:r>
        <w:r w:rsidRPr="00272811" w:rsidDel="00C069AB">
          <w:rPr>
            <w:rFonts w:ascii="Arial" w:eastAsia="Arial" w:hAnsi="Arial" w:cs="Arial"/>
            <w:lang w:val="en-GB"/>
          </w:rPr>
          <w:delText>i</w:delText>
        </w:r>
        <w:r w:rsidRPr="00272811" w:rsidDel="00C069AB">
          <w:rPr>
            <w:rFonts w:ascii="Arial" w:eastAsia="Arial" w:hAnsi="Arial" w:cs="Arial"/>
            <w:lang w:val="en-GB"/>
          </w:rPr>
          <w:delText>o</w:delText>
        </w:r>
        <w:r w:rsidRPr="00272811" w:rsidDel="00C069AB">
          <w:rPr>
            <w:rFonts w:ascii="Arial" w:eastAsia="Arial" w:hAnsi="Arial" w:cs="Arial"/>
            <w:lang w:val="en-GB"/>
          </w:rPr>
          <w:delText>d</w:delText>
        </w:r>
      </w:del>
      <w:r w:rsidRPr="00272811">
        <w:rPr>
          <w:rFonts w:ascii="Arial" w:eastAsia="Arial" w:hAnsi="Arial" w:cs="Arial"/>
          <w:lang w:val="en-GB"/>
        </w:rPr>
        <w:t xml:space="preserve"> </w:t>
      </w:r>
      <w:proofErr w:type="gramStart"/>
      <w:r w:rsidRPr="00272811">
        <w:rPr>
          <w:rFonts w:ascii="Arial" w:eastAsia="Arial" w:hAnsi="Arial" w:cs="Arial"/>
          <w:lang w:val="en-GB"/>
        </w:rPr>
        <w:t>were based</w:t>
      </w:r>
      <w:proofErr w:type="gramEnd"/>
      <w:r w:rsidRPr="00272811">
        <w:rPr>
          <w:rFonts w:ascii="Arial" w:eastAsia="Arial" w:hAnsi="Arial" w:cs="Arial"/>
          <w:lang w:val="en-GB"/>
        </w:rPr>
        <w:t xml:space="preserve"> on the </w:t>
      </w:r>
      <w:r w:rsidRPr="00272811">
        <w:rPr>
          <w:rFonts w:ascii="Arial" w:eastAsia="Arial" w:hAnsi="Arial" w:cs="Arial"/>
          <w:lang w:val="en-GB"/>
        </w:rPr>
        <w:t>annual demographic estimates of the National Institute of Statistics (</w:t>
      </w:r>
      <w:ins w:id="120" w:author="Alberto García-Basteiro" w:date="2016-05-04T11:43:00Z">
        <w:r w:rsidR="00C069AB">
          <w:rPr>
            <w:rFonts w:ascii="Arial" w:eastAsia="Arial" w:hAnsi="Arial" w:cs="Arial"/>
            <w:lang w:val="en-GB"/>
          </w:rPr>
          <w:t>INE, from its acronym in Portuguese</w:t>
        </w:r>
      </w:ins>
      <w:del w:id="121" w:author="Alberto García-Basteiro" w:date="2016-05-04T11:43:00Z">
        <w:r w:rsidRPr="00272811" w:rsidDel="00C069AB">
          <w:rPr>
            <w:rFonts w:ascii="Arial" w:eastAsia="Arial" w:hAnsi="Arial" w:cs="Arial"/>
            <w:lang w:val="en-GB"/>
          </w:rPr>
          <w:delText>N</w:delText>
        </w:r>
        <w:r w:rsidRPr="00272811" w:rsidDel="00C069AB">
          <w:rPr>
            <w:rFonts w:ascii="Arial" w:eastAsia="Arial" w:hAnsi="Arial" w:cs="Arial"/>
            <w:lang w:val="en-GB"/>
          </w:rPr>
          <w:delText>I</w:delText>
        </w:r>
        <w:r w:rsidRPr="00272811" w:rsidDel="00C069AB">
          <w:rPr>
            <w:rFonts w:ascii="Arial" w:eastAsia="Arial" w:hAnsi="Arial" w:cs="Arial"/>
            <w:lang w:val="en-GB"/>
          </w:rPr>
          <w:delText>S</w:delText>
        </w:r>
      </w:del>
      <w:r w:rsidRPr="00272811">
        <w:rPr>
          <w:rFonts w:ascii="Arial" w:eastAsia="Arial" w:hAnsi="Arial" w:cs="Arial"/>
          <w:lang w:val="en-GB"/>
        </w:rPr>
        <w:t>) from Mozambique.</w:t>
      </w:r>
      <w:ins w:id="122" w:author="Alberto García-Basteiro" w:date="2016-05-04T11:45:00Z">
        <w:r w:rsidR="00C069AB">
          <w:rPr>
            <w:rFonts w:ascii="Arial" w:eastAsia="Arial" w:hAnsi="Arial" w:cs="Arial"/>
            <w:lang w:val="en-GB"/>
          </w:rPr>
          <w:t xml:space="preserve"> </w:t>
        </w:r>
        <w:r w:rsidR="001C3059">
          <w:rPr>
            <w:rFonts w:ascii="Arial" w:eastAsia="Arial" w:hAnsi="Arial" w:cs="Arial"/>
            <w:lang w:val="en-GB"/>
          </w:rPr>
          <w:t>In</w:t>
        </w:r>
        <w:r w:rsidR="00C069AB">
          <w:rPr>
            <w:rFonts w:ascii="Arial" w:eastAsia="Arial" w:hAnsi="Arial" w:cs="Arial"/>
            <w:lang w:val="en-GB"/>
          </w:rPr>
          <w:t xml:space="preserve"> 1997 and 2007 two national census occur</w:t>
        </w:r>
      </w:ins>
      <w:ins w:id="123" w:author="Alberto García-Basteiro" w:date="2016-05-04T11:56:00Z">
        <w:r w:rsidR="001C3059">
          <w:rPr>
            <w:rFonts w:ascii="Arial" w:eastAsia="Arial" w:hAnsi="Arial" w:cs="Arial"/>
            <w:lang w:val="en-GB"/>
          </w:rPr>
          <w:t>red</w:t>
        </w:r>
      </w:ins>
      <w:ins w:id="124" w:author="Alberto García-Basteiro" w:date="2016-05-04T11:45:00Z">
        <w:r w:rsidR="00C069AB">
          <w:rPr>
            <w:rFonts w:ascii="Arial" w:eastAsia="Arial" w:hAnsi="Arial" w:cs="Arial"/>
            <w:lang w:val="en-GB"/>
          </w:rPr>
          <w:t xml:space="preserve"> and the population </w:t>
        </w:r>
      </w:ins>
      <w:ins w:id="125" w:author="Alberto García-Basteiro" w:date="2016-05-04T11:46:00Z">
        <w:r w:rsidR="00C069AB">
          <w:rPr>
            <w:rFonts w:ascii="Arial" w:eastAsia="Arial" w:hAnsi="Arial" w:cs="Arial"/>
            <w:lang w:val="en-GB"/>
          </w:rPr>
          <w:t>projection</w:t>
        </w:r>
      </w:ins>
      <w:ins w:id="126" w:author="Alberto García-Basteiro" w:date="2016-05-04T11:45:00Z">
        <w:r w:rsidR="00C069AB">
          <w:rPr>
            <w:rFonts w:ascii="Arial" w:eastAsia="Arial" w:hAnsi="Arial" w:cs="Arial"/>
            <w:lang w:val="en-GB"/>
          </w:rPr>
          <w:t xml:space="preserve"> estimates for the period 1998-2006 </w:t>
        </w:r>
        <w:proofErr w:type="gramStart"/>
        <w:r w:rsidR="00C069AB">
          <w:rPr>
            <w:rFonts w:ascii="Arial" w:eastAsia="Arial" w:hAnsi="Arial" w:cs="Arial"/>
            <w:lang w:val="en-GB"/>
          </w:rPr>
          <w:t>were updated</w:t>
        </w:r>
        <w:proofErr w:type="gramEnd"/>
        <w:r w:rsidR="00C069AB">
          <w:rPr>
            <w:rFonts w:ascii="Arial" w:eastAsia="Arial" w:hAnsi="Arial" w:cs="Arial"/>
            <w:lang w:val="en-GB"/>
          </w:rPr>
          <w:t xml:space="preserve"> with 2007 census data.</w:t>
        </w:r>
      </w:ins>
      <w:r w:rsidRPr="00272811">
        <w:rPr>
          <w:rFonts w:ascii="Arial" w:eastAsia="Arial" w:hAnsi="Arial" w:cs="Arial"/>
          <w:lang w:val="en-GB"/>
        </w:rPr>
        <w:t xml:space="preserve"> </w:t>
      </w:r>
      <w:r w:rsidRPr="00272811">
        <w:rPr>
          <w:rFonts w:ascii="Arial" w:eastAsia="Arial" w:hAnsi="Arial" w:cs="Arial"/>
          <w:lang w:val="en-GB"/>
        </w:rPr>
        <w:t>F</w:t>
      </w:r>
      <w:ins w:id="127" w:author="Alberto García-Basteiro" w:date="2016-05-04T11:46:00Z">
        <w:r w:rsidR="00C069AB">
          <w:rPr>
            <w:rFonts w:ascii="Arial" w:eastAsia="Arial" w:hAnsi="Arial" w:cs="Arial"/>
            <w:lang w:val="en-GB"/>
          </w:rPr>
          <w:t>rom 2008 onwards,</w:t>
        </w:r>
      </w:ins>
      <w:del w:id="128" w:author="Alberto García-Basteiro" w:date="2016-05-04T11:46:00Z">
        <w:r w:rsidRPr="00272811" w:rsidDel="00C069AB">
          <w:rPr>
            <w:rFonts w:ascii="Arial" w:eastAsia="Arial" w:hAnsi="Arial" w:cs="Arial"/>
            <w:lang w:val="en-GB"/>
          </w:rPr>
          <w:delText>o</w:delText>
        </w:r>
        <w:r w:rsidRPr="00272811" w:rsidDel="00C069AB">
          <w:rPr>
            <w:rFonts w:ascii="Arial" w:eastAsia="Arial" w:hAnsi="Arial" w:cs="Arial"/>
            <w:lang w:val="en-GB"/>
          </w:rPr>
          <w:delText>r</w:delText>
        </w:r>
        <w:r w:rsidRPr="00272811" w:rsidDel="00C069AB">
          <w:rPr>
            <w:rFonts w:ascii="Arial" w:eastAsia="Arial" w:hAnsi="Arial" w:cs="Arial"/>
            <w:lang w:val="en-GB"/>
          </w:rPr>
          <w:delText xml:space="preserve"> periods not covered by the </w:delText>
        </w:r>
      </w:del>
      <w:del w:id="129" w:author="Alberto García-Basteiro" w:date="2016-05-04T11:44:00Z">
        <w:r w:rsidRPr="00272811" w:rsidDel="00C069AB">
          <w:rPr>
            <w:rFonts w:ascii="Arial" w:eastAsia="Arial" w:hAnsi="Arial" w:cs="Arial"/>
            <w:lang w:val="en-GB"/>
          </w:rPr>
          <w:delText>N</w:delText>
        </w:r>
      </w:del>
      <w:del w:id="130" w:author="Alberto García-Basteiro" w:date="2016-05-04T11:43:00Z">
        <w:r w:rsidRPr="00272811" w:rsidDel="00C069AB">
          <w:rPr>
            <w:rFonts w:ascii="Arial" w:eastAsia="Arial" w:hAnsi="Arial" w:cs="Arial"/>
            <w:lang w:val="en-GB"/>
          </w:rPr>
          <w:delText>I</w:delText>
        </w:r>
        <w:r w:rsidRPr="00272811" w:rsidDel="00C069AB">
          <w:rPr>
            <w:rFonts w:ascii="Arial" w:eastAsia="Arial" w:hAnsi="Arial" w:cs="Arial"/>
            <w:lang w:val="en-GB"/>
          </w:rPr>
          <w:delText>S</w:delText>
        </w:r>
      </w:del>
      <w:del w:id="131" w:author="Alberto García-Basteiro" w:date="2016-05-04T11:46:00Z">
        <w:r w:rsidRPr="00272811" w:rsidDel="00C069AB">
          <w:rPr>
            <w:rFonts w:ascii="Arial" w:eastAsia="Arial" w:hAnsi="Arial" w:cs="Arial"/>
            <w:lang w:val="en-GB"/>
          </w:rPr>
          <w:delText>,</w:delText>
        </w:r>
      </w:del>
      <w:r w:rsidRPr="00272811">
        <w:rPr>
          <w:rFonts w:ascii="Arial" w:eastAsia="Arial" w:hAnsi="Arial" w:cs="Arial"/>
          <w:lang w:val="en-GB"/>
        </w:rPr>
        <w:t xml:space="preserve"> we applied</w:t>
      </w:r>
      <w:ins w:id="132" w:author="Alberto García-Basteiro" w:date="2016-05-04T11:44:00Z">
        <w:r w:rsidR="00C069AB">
          <w:rPr>
            <w:rFonts w:ascii="Arial" w:eastAsia="Arial" w:hAnsi="Arial" w:cs="Arial"/>
            <w:lang w:val="en-GB"/>
          </w:rPr>
          <w:t xml:space="preserve"> CISM’s</w:t>
        </w:r>
      </w:ins>
      <w:r w:rsidRPr="00272811">
        <w:rPr>
          <w:rFonts w:ascii="Arial" w:eastAsia="Arial" w:hAnsi="Arial" w:cs="Arial"/>
          <w:lang w:val="en-GB"/>
        </w:rPr>
        <w:t xml:space="preserve"> </w:t>
      </w:r>
      <w:ins w:id="133" w:author="Alberto García-Basteiro" w:date="2016-05-04T11:44:00Z">
        <w:r w:rsidR="00C069AB">
          <w:rPr>
            <w:rFonts w:ascii="Arial" w:eastAsia="Arial" w:hAnsi="Arial" w:cs="Arial"/>
            <w:lang w:val="en-GB"/>
          </w:rPr>
          <w:t>Demographic Surveillance System</w:t>
        </w:r>
      </w:ins>
      <w:del w:id="134" w:author="Alberto García-Basteiro" w:date="2016-05-04T11:44:00Z">
        <w:r w:rsidRPr="00272811" w:rsidDel="00C069AB">
          <w:rPr>
            <w:rFonts w:ascii="Arial" w:eastAsia="Arial" w:hAnsi="Arial" w:cs="Arial"/>
            <w:lang w:val="en-GB"/>
          </w:rPr>
          <w:delText>D</w:delText>
        </w:r>
        <w:r w:rsidRPr="00272811" w:rsidDel="00C069AB">
          <w:rPr>
            <w:rFonts w:ascii="Arial" w:eastAsia="Arial" w:hAnsi="Arial" w:cs="Arial"/>
            <w:lang w:val="en-GB"/>
          </w:rPr>
          <w:delText>e</w:delText>
        </w:r>
        <w:r w:rsidRPr="00272811" w:rsidDel="00C069AB">
          <w:rPr>
            <w:rFonts w:ascii="Arial" w:eastAsia="Arial" w:hAnsi="Arial" w:cs="Arial"/>
            <w:lang w:val="en-GB"/>
          </w:rPr>
          <w:delText>m</w:delText>
        </w:r>
        <w:r w:rsidRPr="00272811" w:rsidDel="00C069AB">
          <w:rPr>
            <w:rFonts w:ascii="Arial" w:eastAsia="Arial" w:hAnsi="Arial" w:cs="Arial"/>
            <w:lang w:val="en-GB"/>
          </w:rPr>
          <w:delText>o</w:delText>
        </w:r>
        <w:r w:rsidRPr="00272811" w:rsidDel="00C069AB">
          <w:rPr>
            <w:rFonts w:ascii="Arial" w:eastAsia="Arial" w:hAnsi="Arial" w:cs="Arial"/>
            <w:lang w:val="en-GB"/>
          </w:rPr>
          <w:delText>g</w:delText>
        </w:r>
        <w:r w:rsidRPr="00272811" w:rsidDel="00C069AB">
          <w:rPr>
            <w:rFonts w:ascii="Arial" w:eastAsia="Arial" w:hAnsi="Arial" w:cs="Arial"/>
            <w:lang w:val="en-GB"/>
          </w:rPr>
          <w:delText>r</w:delText>
        </w:r>
        <w:r w:rsidRPr="00272811" w:rsidDel="00C069AB">
          <w:rPr>
            <w:rFonts w:ascii="Arial" w:eastAsia="Arial" w:hAnsi="Arial" w:cs="Arial"/>
            <w:lang w:val="en-GB"/>
          </w:rPr>
          <w:delText>a</w:delText>
        </w:r>
        <w:r w:rsidRPr="00272811" w:rsidDel="00C069AB">
          <w:rPr>
            <w:rFonts w:ascii="Arial" w:eastAsia="Arial" w:hAnsi="Arial" w:cs="Arial"/>
            <w:lang w:val="en-GB"/>
          </w:rPr>
          <w:delText>p</w:delText>
        </w:r>
        <w:r w:rsidRPr="00272811" w:rsidDel="00C069AB">
          <w:rPr>
            <w:rFonts w:ascii="Arial" w:eastAsia="Arial" w:hAnsi="Arial" w:cs="Arial"/>
            <w:lang w:val="en-GB"/>
          </w:rPr>
          <w:delText>h</w:delText>
        </w:r>
        <w:r w:rsidRPr="00272811" w:rsidDel="00C069AB">
          <w:rPr>
            <w:rFonts w:ascii="Arial" w:eastAsia="Arial" w:hAnsi="Arial" w:cs="Arial"/>
            <w:lang w:val="en-GB"/>
          </w:rPr>
          <w:delText>i</w:delText>
        </w:r>
        <w:r w:rsidRPr="00272811" w:rsidDel="00C069AB">
          <w:rPr>
            <w:rFonts w:ascii="Arial" w:eastAsia="Arial" w:hAnsi="Arial" w:cs="Arial"/>
            <w:lang w:val="en-GB"/>
          </w:rPr>
          <w:delText>c</w:delText>
        </w:r>
        <w:r w:rsidRPr="00272811" w:rsidDel="00C069AB">
          <w:rPr>
            <w:rFonts w:ascii="Arial" w:eastAsia="Arial" w:hAnsi="Arial" w:cs="Arial"/>
            <w:lang w:val="en-GB"/>
          </w:rPr>
          <w:delText xml:space="preserve"> </w:delText>
        </w:r>
        <w:r w:rsidRPr="00272811" w:rsidDel="00C069AB">
          <w:rPr>
            <w:rFonts w:ascii="Arial" w:eastAsia="Arial" w:hAnsi="Arial" w:cs="Arial"/>
            <w:lang w:val="en-GB"/>
          </w:rPr>
          <w:delText>H</w:delText>
        </w:r>
        <w:r w:rsidRPr="00272811" w:rsidDel="00C069AB">
          <w:rPr>
            <w:rFonts w:ascii="Arial" w:eastAsia="Arial" w:hAnsi="Arial" w:cs="Arial"/>
            <w:lang w:val="en-GB"/>
          </w:rPr>
          <w:delText>e</w:delText>
        </w:r>
        <w:r w:rsidRPr="00272811" w:rsidDel="00C069AB">
          <w:rPr>
            <w:rFonts w:ascii="Arial" w:eastAsia="Arial" w:hAnsi="Arial" w:cs="Arial"/>
            <w:lang w:val="en-GB"/>
          </w:rPr>
          <w:delText>a</w:delText>
        </w:r>
        <w:r w:rsidRPr="00272811" w:rsidDel="00C069AB">
          <w:rPr>
            <w:rFonts w:ascii="Arial" w:eastAsia="Arial" w:hAnsi="Arial" w:cs="Arial"/>
            <w:lang w:val="en-GB"/>
          </w:rPr>
          <w:delText>l</w:delText>
        </w:r>
        <w:r w:rsidRPr="00272811" w:rsidDel="00C069AB">
          <w:rPr>
            <w:rFonts w:ascii="Arial" w:eastAsia="Arial" w:hAnsi="Arial" w:cs="Arial"/>
            <w:lang w:val="en-GB"/>
          </w:rPr>
          <w:delText>t</w:delText>
        </w:r>
        <w:r w:rsidRPr="00272811" w:rsidDel="00C069AB">
          <w:rPr>
            <w:rFonts w:ascii="Arial" w:eastAsia="Arial" w:hAnsi="Arial" w:cs="Arial"/>
            <w:lang w:val="en-GB"/>
          </w:rPr>
          <w:delText>h</w:delText>
        </w:r>
        <w:r w:rsidRPr="00272811" w:rsidDel="00C069AB">
          <w:rPr>
            <w:rFonts w:ascii="Arial" w:eastAsia="Arial" w:hAnsi="Arial" w:cs="Arial"/>
            <w:lang w:val="en-GB"/>
          </w:rPr>
          <w:delText xml:space="preserve"> </w:delText>
        </w:r>
        <w:r w:rsidRPr="00272811" w:rsidDel="00C069AB">
          <w:rPr>
            <w:rFonts w:ascii="Arial" w:eastAsia="Arial" w:hAnsi="Arial" w:cs="Arial"/>
            <w:lang w:val="en-GB"/>
          </w:rPr>
          <w:delText>S</w:delText>
        </w:r>
        <w:r w:rsidRPr="00272811" w:rsidDel="00C069AB">
          <w:rPr>
            <w:rFonts w:ascii="Arial" w:eastAsia="Arial" w:hAnsi="Arial" w:cs="Arial"/>
            <w:lang w:val="en-GB"/>
          </w:rPr>
          <w:delText>y</w:delText>
        </w:r>
        <w:r w:rsidRPr="00272811" w:rsidDel="00C069AB">
          <w:rPr>
            <w:rFonts w:ascii="Arial" w:eastAsia="Arial" w:hAnsi="Arial" w:cs="Arial"/>
            <w:lang w:val="en-GB"/>
          </w:rPr>
          <w:delText>s</w:delText>
        </w:r>
        <w:r w:rsidRPr="00272811" w:rsidDel="00C069AB">
          <w:rPr>
            <w:rFonts w:ascii="Arial" w:eastAsia="Arial" w:hAnsi="Arial" w:cs="Arial"/>
            <w:lang w:val="en-GB"/>
          </w:rPr>
          <w:delText>t</w:delText>
        </w:r>
        <w:r w:rsidRPr="00272811" w:rsidDel="00C069AB">
          <w:rPr>
            <w:rFonts w:ascii="Arial" w:eastAsia="Arial" w:hAnsi="Arial" w:cs="Arial"/>
            <w:lang w:val="en-GB"/>
          </w:rPr>
          <w:delText>e</w:delText>
        </w:r>
        <w:r w:rsidRPr="00272811" w:rsidDel="00C069AB">
          <w:rPr>
            <w:rFonts w:ascii="Arial" w:eastAsia="Arial" w:hAnsi="Arial" w:cs="Arial"/>
            <w:lang w:val="en-GB"/>
          </w:rPr>
          <w:delText>m</w:delText>
        </w:r>
        <w:r w:rsidRPr="00272811" w:rsidDel="00C069AB">
          <w:rPr>
            <w:rFonts w:ascii="Arial" w:eastAsia="Arial" w:hAnsi="Arial" w:cs="Arial"/>
            <w:lang w:val="en-GB"/>
          </w:rPr>
          <w:delText>s</w:delText>
        </w:r>
        <w:r w:rsidRPr="00272811" w:rsidDel="00C069AB">
          <w:rPr>
            <w:rFonts w:ascii="Arial" w:eastAsia="Arial" w:hAnsi="Arial" w:cs="Arial"/>
            <w:lang w:val="en-GB"/>
          </w:rPr>
          <w:delText xml:space="preserve"> </w:delText>
        </w:r>
        <w:r w:rsidRPr="00272811" w:rsidDel="00C069AB">
          <w:rPr>
            <w:rFonts w:ascii="Arial" w:eastAsia="Arial" w:hAnsi="Arial" w:cs="Arial"/>
            <w:lang w:val="en-GB"/>
          </w:rPr>
          <w:delText>S</w:delText>
        </w:r>
        <w:r w:rsidRPr="00272811" w:rsidDel="00C069AB">
          <w:rPr>
            <w:rFonts w:ascii="Arial" w:eastAsia="Arial" w:hAnsi="Arial" w:cs="Arial"/>
            <w:lang w:val="en-GB"/>
          </w:rPr>
          <w:delText>u</w:delText>
        </w:r>
        <w:r w:rsidRPr="00272811" w:rsidDel="00C069AB">
          <w:rPr>
            <w:rFonts w:ascii="Arial" w:eastAsia="Arial" w:hAnsi="Arial" w:cs="Arial"/>
            <w:lang w:val="en-GB"/>
          </w:rPr>
          <w:delText>r</w:delText>
        </w:r>
        <w:r w:rsidRPr="00272811" w:rsidDel="00C069AB">
          <w:rPr>
            <w:rFonts w:ascii="Arial" w:eastAsia="Arial" w:hAnsi="Arial" w:cs="Arial"/>
            <w:lang w:val="en-GB"/>
          </w:rPr>
          <w:delText>v</w:delText>
        </w:r>
        <w:r w:rsidRPr="00272811" w:rsidDel="00C069AB">
          <w:rPr>
            <w:rFonts w:ascii="Arial" w:eastAsia="Arial" w:hAnsi="Arial" w:cs="Arial"/>
            <w:lang w:val="en-GB"/>
          </w:rPr>
          <w:delText>e</w:delText>
        </w:r>
        <w:r w:rsidRPr="00272811" w:rsidDel="00C069AB">
          <w:rPr>
            <w:rFonts w:ascii="Arial" w:eastAsia="Arial" w:hAnsi="Arial" w:cs="Arial"/>
            <w:lang w:val="en-GB"/>
          </w:rPr>
          <w:delText>y</w:delText>
        </w:r>
      </w:del>
      <w:r w:rsidRPr="00272811">
        <w:rPr>
          <w:rFonts w:ascii="Arial" w:eastAsia="Arial" w:hAnsi="Arial" w:cs="Arial"/>
          <w:lang w:val="en-GB"/>
        </w:rPr>
        <w:t xml:space="preserve"> (D</w:t>
      </w:r>
      <w:del w:id="135" w:author="Alberto García-Basteiro" w:date="2016-05-04T11:44:00Z">
        <w:r w:rsidRPr="00272811" w:rsidDel="00C069AB">
          <w:rPr>
            <w:rFonts w:ascii="Arial" w:eastAsia="Arial" w:hAnsi="Arial" w:cs="Arial"/>
            <w:lang w:val="en-GB"/>
          </w:rPr>
          <w:delText>H</w:delText>
        </w:r>
      </w:del>
      <w:r w:rsidRPr="00272811">
        <w:rPr>
          <w:rFonts w:ascii="Arial" w:eastAsia="Arial" w:hAnsi="Arial" w:cs="Arial"/>
          <w:lang w:val="en-GB"/>
        </w:rPr>
        <w:t>SS)</w:t>
      </w:r>
      <w:r w:rsidRPr="00272811">
        <w:rPr>
          <w:rFonts w:ascii="Arial" w:eastAsia="Arial" w:hAnsi="Arial" w:cs="Arial"/>
          <w:lang w:val="en-GB"/>
        </w:rPr>
        <w:t xml:space="preserve"> growth rates to the previous</w:t>
      </w:r>
      <w:ins w:id="136" w:author="Alberto García-Basteiro" w:date="2016-05-04T11:46:00Z">
        <w:r w:rsidR="00C069AB">
          <w:rPr>
            <w:rFonts w:ascii="Arial" w:eastAsia="Arial" w:hAnsi="Arial" w:cs="Arial"/>
            <w:lang w:val="en-GB"/>
          </w:rPr>
          <w:t xml:space="preserve"> population</w:t>
        </w:r>
      </w:ins>
      <w:del w:id="137" w:author="Alberto García-Basteiro" w:date="2016-05-04T11:46:00Z">
        <w:r w:rsidRPr="00272811" w:rsidDel="00C069AB">
          <w:rPr>
            <w:rFonts w:ascii="Arial" w:eastAsia="Arial" w:hAnsi="Arial" w:cs="Arial"/>
            <w:lang w:val="en-GB"/>
          </w:rPr>
          <w:delText>l</w:delText>
        </w:r>
        <w:r w:rsidRPr="00272811" w:rsidDel="00C069AB">
          <w:rPr>
            <w:rFonts w:ascii="Arial" w:eastAsia="Arial" w:hAnsi="Arial" w:cs="Arial"/>
            <w:lang w:val="en-GB"/>
          </w:rPr>
          <w:delText>y</w:delText>
        </w:r>
        <w:r w:rsidRPr="00272811" w:rsidDel="00C069AB">
          <w:rPr>
            <w:rFonts w:ascii="Arial" w:eastAsia="Arial" w:hAnsi="Arial" w:cs="Arial"/>
            <w:lang w:val="en-GB"/>
          </w:rPr>
          <w:delText xml:space="preserve"> </w:delText>
        </w:r>
        <w:r w:rsidRPr="00272811" w:rsidDel="00C069AB">
          <w:rPr>
            <w:rFonts w:ascii="Arial" w:eastAsia="Arial" w:hAnsi="Arial" w:cs="Arial"/>
            <w:lang w:val="en-GB"/>
          </w:rPr>
          <w:delText>c</w:delText>
        </w:r>
        <w:r w:rsidRPr="00272811" w:rsidDel="00C069AB">
          <w:rPr>
            <w:rFonts w:ascii="Arial" w:eastAsia="Arial" w:hAnsi="Arial" w:cs="Arial"/>
            <w:lang w:val="en-GB"/>
          </w:rPr>
          <w:delText>a</w:delText>
        </w:r>
        <w:r w:rsidRPr="00272811" w:rsidDel="00C069AB">
          <w:rPr>
            <w:rFonts w:ascii="Arial" w:eastAsia="Arial" w:hAnsi="Arial" w:cs="Arial"/>
            <w:lang w:val="en-GB"/>
          </w:rPr>
          <w:delText>l</w:delText>
        </w:r>
        <w:r w:rsidRPr="00272811" w:rsidDel="00C069AB">
          <w:rPr>
            <w:rFonts w:ascii="Arial" w:eastAsia="Arial" w:hAnsi="Arial" w:cs="Arial"/>
            <w:lang w:val="en-GB"/>
          </w:rPr>
          <w:delText>c</w:delText>
        </w:r>
        <w:r w:rsidRPr="00272811" w:rsidDel="00C069AB">
          <w:rPr>
            <w:rFonts w:ascii="Arial" w:eastAsia="Arial" w:hAnsi="Arial" w:cs="Arial"/>
            <w:lang w:val="en-GB"/>
          </w:rPr>
          <w:delText>u</w:delText>
        </w:r>
        <w:r w:rsidRPr="00272811" w:rsidDel="00C069AB">
          <w:rPr>
            <w:rFonts w:ascii="Arial" w:eastAsia="Arial" w:hAnsi="Arial" w:cs="Arial"/>
            <w:lang w:val="en-GB"/>
          </w:rPr>
          <w:delText>l</w:delText>
        </w:r>
        <w:r w:rsidRPr="00272811" w:rsidDel="00C069AB">
          <w:rPr>
            <w:rFonts w:ascii="Arial" w:eastAsia="Arial" w:hAnsi="Arial" w:cs="Arial"/>
            <w:lang w:val="en-GB"/>
          </w:rPr>
          <w:delText>a</w:delText>
        </w:r>
        <w:r w:rsidRPr="00272811" w:rsidDel="00C069AB">
          <w:rPr>
            <w:rFonts w:ascii="Arial" w:eastAsia="Arial" w:hAnsi="Arial" w:cs="Arial"/>
            <w:lang w:val="en-GB"/>
          </w:rPr>
          <w:delText>t</w:delText>
        </w:r>
        <w:r w:rsidRPr="00272811" w:rsidDel="00C069AB">
          <w:rPr>
            <w:rFonts w:ascii="Arial" w:eastAsia="Arial" w:hAnsi="Arial" w:cs="Arial"/>
            <w:lang w:val="en-GB"/>
          </w:rPr>
          <w:delText>e</w:delText>
        </w:r>
        <w:r w:rsidRPr="00272811" w:rsidDel="00C069AB">
          <w:rPr>
            <w:rFonts w:ascii="Arial" w:eastAsia="Arial" w:hAnsi="Arial" w:cs="Arial"/>
            <w:lang w:val="en-GB"/>
          </w:rPr>
          <w:delText>d</w:delText>
        </w:r>
      </w:del>
      <w:r w:rsidRPr="00272811">
        <w:rPr>
          <w:rFonts w:ascii="Arial" w:eastAsia="Arial" w:hAnsi="Arial" w:cs="Arial"/>
          <w:lang w:val="en-GB"/>
        </w:rPr>
        <w:t xml:space="preserve"> estimates.</w:t>
      </w:r>
    </w:p>
    <w:p w14:paraId="559F8223" w14:textId="77777777" w:rsidR="00B60DF4" w:rsidRPr="00272811" w:rsidRDefault="00C76B34" w:rsidP="00272811">
      <w:pPr>
        <w:spacing w:before="280" w:after="280" w:line="360" w:lineRule="auto"/>
        <w:rPr>
          <w:lang w:val="en-GB"/>
        </w:rPr>
      </w:pPr>
      <w:r w:rsidRPr="00272811">
        <w:rPr>
          <w:rFonts w:ascii="Arial" w:eastAsia="Arial" w:hAnsi="Arial" w:cs="Arial"/>
          <w:lang w:val="en-GB"/>
        </w:rPr>
        <w:t>We grouped the ent</w:t>
      </w:r>
      <w:r w:rsidRPr="00272811">
        <w:rPr>
          <w:rFonts w:ascii="Arial" w:eastAsia="Arial" w:hAnsi="Arial" w:cs="Arial"/>
          <w:lang w:val="en-GB"/>
        </w:rPr>
        <w:t xml:space="preserve">ire </w:t>
      </w:r>
      <w:r w:rsidRPr="00272811">
        <w:rPr>
          <w:rFonts w:ascii="Arial" w:eastAsia="Arial" w:hAnsi="Arial" w:cs="Arial"/>
          <w:lang w:val="en-GB"/>
        </w:rPr>
        <w:t>study period int</w:t>
      </w:r>
      <w:r w:rsidRPr="00272811">
        <w:rPr>
          <w:rFonts w:ascii="Arial" w:eastAsia="Arial" w:hAnsi="Arial" w:cs="Arial"/>
          <w:lang w:val="en-GB"/>
        </w:rPr>
        <w:t>o</w:t>
      </w:r>
      <w:r w:rsidRPr="00272811">
        <w:rPr>
          <w:rFonts w:ascii="Arial" w:eastAsia="Arial" w:hAnsi="Arial" w:cs="Arial"/>
          <w:lang w:val="en-GB"/>
        </w:rPr>
        <w:t xml:space="preserve"> </w:t>
      </w:r>
      <w:proofErr w:type="gramStart"/>
      <w:r w:rsidRPr="00272811">
        <w:rPr>
          <w:rFonts w:ascii="Arial" w:eastAsia="Arial" w:hAnsi="Arial" w:cs="Arial"/>
          <w:lang w:val="en-GB"/>
        </w:rPr>
        <w:t>4 year</w:t>
      </w:r>
      <w:proofErr w:type="gramEnd"/>
      <w:r w:rsidRPr="00272811">
        <w:rPr>
          <w:rFonts w:ascii="Arial" w:eastAsia="Arial" w:hAnsi="Arial" w:cs="Arial"/>
          <w:lang w:val="en-GB"/>
        </w:rPr>
        <w:t xml:space="preserve"> time bands, in order to minimize the effect of circumstantial situations (low human resources, heavy </w:t>
      </w:r>
      <w:r w:rsidRPr="00272811">
        <w:rPr>
          <w:rFonts w:ascii="Arial" w:eastAsia="Arial" w:hAnsi="Arial" w:cs="Arial"/>
          <w:lang w:val="en-GB"/>
        </w:rPr>
        <w:t>rains, etc.</w:t>
      </w:r>
      <w:r w:rsidRPr="00272811">
        <w:rPr>
          <w:rFonts w:ascii="Arial" w:eastAsia="Arial" w:hAnsi="Arial" w:cs="Arial"/>
          <w:lang w:val="en-GB"/>
        </w:rPr>
        <w:t>) which could affect some of the TB indicat</w:t>
      </w:r>
      <w:r w:rsidRPr="00272811">
        <w:rPr>
          <w:rFonts w:ascii="Arial" w:eastAsia="Arial" w:hAnsi="Arial" w:cs="Arial"/>
          <w:lang w:val="en-GB"/>
        </w:rPr>
        <w:t xml:space="preserve">ors. We have also stratified the population by age groups, according to the </w:t>
      </w:r>
      <w:commentRangeStart w:id="138"/>
      <w:r w:rsidRPr="00272811">
        <w:rPr>
          <w:rFonts w:ascii="Arial" w:eastAsia="Arial" w:hAnsi="Arial" w:cs="Arial"/>
          <w:lang w:val="en-GB"/>
        </w:rPr>
        <w:t xml:space="preserve">WHO classification </w:t>
      </w:r>
      <w:commentRangeEnd w:id="138"/>
      <w:r w:rsidR="001C3059">
        <w:rPr>
          <w:rStyle w:val="Refdecomentario"/>
        </w:rPr>
        <w:commentReference w:id="138"/>
      </w:r>
      <w:r w:rsidRPr="00272811">
        <w:rPr>
          <w:rFonts w:ascii="Arial" w:eastAsia="Arial" w:hAnsi="Arial" w:cs="Arial"/>
          <w:lang w:val="en-GB"/>
        </w:rPr>
        <w:t xml:space="preserve">and the data we had from the census. TB-HIV analysis was only possible since 2007 onwards, when HIV testing </w:t>
      </w:r>
      <w:proofErr w:type="gramStart"/>
      <w:r w:rsidRPr="00272811">
        <w:rPr>
          <w:rFonts w:ascii="Arial" w:eastAsia="Arial" w:hAnsi="Arial" w:cs="Arial"/>
          <w:lang w:val="en-GB"/>
        </w:rPr>
        <w:t>was fully implemented</w:t>
      </w:r>
      <w:proofErr w:type="gramEnd"/>
      <w:r w:rsidRPr="00272811">
        <w:rPr>
          <w:rFonts w:ascii="Arial" w:eastAsia="Arial" w:hAnsi="Arial" w:cs="Arial"/>
          <w:lang w:val="en-GB"/>
        </w:rPr>
        <w:t xml:space="preserve"> at the NTP offices. </w:t>
      </w:r>
    </w:p>
    <w:p w14:paraId="63505CBE" w14:textId="77777777" w:rsidR="00B60DF4" w:rsidRPr="00272811" w:rsidRDefault="00B60DF4" w:rsidP="00272811">
      <w:pPr>
        <w:spacing w:before="280" w:after="280" w:line="360" w:lineRule="auto"/>
        <w:rPr>
          <w:lang w:val="en-GB"/>
        </w:rPr>
      </w:pPr>
    </w:p>
    <w:p w14:paraId="1D02D1AC" w14:textId="77777777" w:rsidR="00B60DF4" w:rsidRPr="00272811" w:rsidRDefault="00C76B34" w:rsidP="00272811">
      <w:pPr>
        <w:spacing w:before="280" w:after="280" w:line="360" w:lineRule="auto"/>
        <w:rPr>
          <w:lang w:val="en-GB"/>
        </w:rPr>
      </w:pPr>
      <w:r w:rsidRPr="00272811">
        <w:rPr>
          <w:rFonts w:ascii="Arial" w:eastAsia="Arial" w:hAnsi="Arial" w:cs="Arial"/>
          <w:u w:val="single"/>
          <w:lang w:val="en-GB"/>
        </w:rPr>
        <w:t>Ethical</w:t>
      </w:r>
      <w:r w:rsidRPr="00272811">
        <w:rPr>
          <w:rFonts w:ascii="Arial" w:eastAsia="Arial" w:hAnsi="Arial" w:cs="Arial"/>
          <w:u w:val="single"/>
          <w:lang w:val="en-GB"/>
        </w:rPr>
        <w:t xml:space="preserve"> considerations</w:t>
      </w:r>
    </w:p>
    <w:p w14:paraId="10327580" w14:textId="77777777" w:rsidR="00B60DF4" w:rsidRPr="00272811" w:rsidDel="001C3059" w:rsidRDefault="00C76B34" w:rsidP="00272811">
      <w:pPr>
        <w:spacing w:before="280" w:after="280" w:line="360" w:lineRule="auto"/>
        <w:rPr>
          <w:del w:id="139" w:author="Alberto García-Basteiro" w:date="2016-05-04T11:57:00Z"/>
          <w:lang w:val="en-GB"/>
        </w:rPr>
      </w:pPr>
      <w:r w:rsidRPr="00272811">
        <w:rPr>
          <w:rFonts w:ascii="Arial" w:eastAsia="Arial" w:hAnsi="Arial" w:cs="Arial"/>
          <w:lang w:val="en-GB"/>
        </w:rPr>
        <w:t xml:space="preserve">The </w:t>
      </w:r>
      <w:proofErr w:type="spellStart"/>
      <w:r w:rsidRPr="00272811">
        <w:rPr>
          <w:rFonts w:ascii="Arial" w:eastAsia="Arial" w:hAnsi="Arial" w:cs="Arial"/>
          <w:lang w:val="en-GB"/>
        </w:rPr>
        <w:t>Manhiça</w:t>
      </w:r>
      <w:proofErr w:type="spellEnd"/>
      <w:r w:rsidRPr="00272811">
        <w:rPr>
          <w:rFonts w:ascii="Arial" w:eastAsia="Arial" w:hAnsi="Arial" w:cs="Arial"/>
          <w:lang w:val="en-GB"/>
        </w:rPr>
        <w:t xml:space="preserve"> Health Research Centre approved this research proposal for ethic and scientific integrity. Formal permission to use official information contained in the books </w:t>
      </w:r>
      <w:proofErr w:type="gramStart"/>
      <w:r w:rsidRPr="00272811">
        <w:rPr>
          <w:rFonts w:ascii="Arial" w:eastAsia="Arial" w:hAnsi="Arial" w:cs="Arial"/>
          <w:lang w:val="en-GB"/>
        </w:rPr>
        <w:t>was granted</w:t>
      </w:r>
      <w:proofErr w:type="gramEnd"/>
      <w:r w:rsidRPr="00272811">
        <w:rPr>
          <w:rFonts w:ascii="Arial" w:eastAsia="Arial" w:hAnsi="Arial" w:cs="Arial"/>
          <w:lang w:val="en-GB"/>
        </w:rPr>
        <w:t xml:space="preserve"> by the </w:t>
      </w:r>
      <w:proofErr w:type="spellStart"/>
      <w:r w:rsidRPr="00272811">
        <w:rPr>
          <w:rFonts w:ascii="Arial" w:eastAsia="Arial" w:hAnsi="Arial" w:cs="Arial"/>
          <w:lang w:val="en-GB"/>
        </w:rPr>
        <w:t>Manhiça</w:t>
      </w:r>
      <w:proofErr w:type="spellEnd"/>
      <w:r w:rsidRPr="00272811">
        <w:rPr>
          <w:rFonts w:ascii="Arial" w:eastAsia="Arial" w:hAnsi="Arial" w:cs="Arial"/>
          <w:lang w:val="en-GB"/>
        </w:rPr>
        <w:t xml:space="preserve"> District Health Officer. </w:t>
      </w:r>
    </w:p>
    <w:p w14:paraId="7AD263F2" w14:textId="77777777" w:rsidR="00B60DF4" w:rsidRPr="00272811" w:rsidRDefault="00B60DF4" w:rsidP="00272811">
      <w:pPr>
        <w:spacing w:before="280" w:after="280" w:line="360" w:lineRule="auto"/>
        <w:rPr>
          <w:lang w:val="en-GB"/>
        </w:rPr>
      </w:pPr>
    </w:p>
    <w:p w14:paraId="745140CF" w14:textId="77777777" w:rsidR="00B60DF4" w:rsidRPr="00272811" w:rsidRDefault="00C76B34" w:rsidP="00272811">
      <w:pPr>
        <w:spacing w:before="280" w:after="280" w:line="360" w:lineRule="auto"/>
        <w:rPr>
          <w:lang w:val="en-GB"/>
        </w:rPr>
      </w:pPr>
      <w:commentRangeStart w:id="140"/>
      <w:r w:rsidRPr="00272811">
        <w:rPr>
          <w:rFonts w:ascii="Arial" w:eastAsia="Arial" w:hAnsi="Arial" w:cs="Arial"/>
          <w:b/>
          <w:lang w:val="en-GB"/>
        </w:rPr>
        <w:t>RESULTS:</w:t>
      </w:r>
      <w:commentRangeEnd w:id="140"/>
      <w:r w:rsidR="00225694">
        <w:rPr>
          <w:rStyle w:val="Refdecomentario"/>
        </w:rPr>
        <w:commentReference w:id="140"/>
      </w:r>
    </w:p>
    <w:p w14:paraId="6C3035D0" w14:textId="77777777" w:rsidR="00B60DF4" w:rsidRPr="00272811" w:rsidRDefault="00C76B34" w:rsidP="00272811">
      <w:pPr>
        <w:spacing w:before="120" w:after="120" w:line="360" w:lineRule="auto"/>
        <w:rPr>
          <w:lang w:val="en-GB"/>
        </w:rPr>
      </w:pPr>
      <w:r w:rsidRPr="00272811">
        <w:rPr>
          <w:rFonts w:ascii="Arial" w:eastAsia="Arial" w:hAnsi="Arial" w:cs="Arial"/>
          <w:u w:val="single"/>
          <w:lang w:val="en-GB"/>
        </w:rPr>
        <w:t xml:space="preserve">Overall and demographic characteristics: </w:t>
      </w:r>
    </w:p>
    <w:p w14:paraId="108D6D11" w14:textId="77777777" w:rsidR="00B60DF4" w:rsidRPr="00272811" w:rsidRDefault="00C76B34" w:rsidP="00272811">
      <w:pPr>
        <w:spacing w:before="120" w:after="120" w:line="360" w:lineRule="auto"/>
        <w:rPr>
          <w:lang w:val="en-GB"/>
        </w:rPr>
      </w:pPr>
      <w:r w:rsidRPr="00272811">
        <w:rPr>
          <w:rFonts w:ascii="Arial" w:eastAsia="Arial" w:hAnsi="Arial" w:cs="Arial"/>
          <w:lang w:val="en-GB"/>
        </w:rPr>
        <w:t xml:space="preserve">Over the 16 year period of the study, 8.985 cases of tuberculosis were registered by the National Program of Tuberculosis Control in the district of </w:t>
      </w:r>
      <w:proofErr w:type="spellStart"/>
      <w:r w:rsidRPr="00272811">
        <w:rPr>
          <w:rFonts w:ascii="Arial" w:eastAsia="Arial" w:hAnsi="Arial" w:cs="Arial"/>
          <w:lang w:val="en-GB"/>
        </w:rPr>
        <w:t>Manhiça</w:t>
      </w:r>
      <w:proofErr w:type="spellEnd"/>
      <w:r w:rsidRPr="00272811">
        <w:rPr>
          <w:rFonts w:ascii="Arial" w:eastAsia="Arial" w:hAnsi="Arial" w:cs="Arial"/>
          <w:lang w:val="en-GB"/>
        </w:rPr>
        <w:t>, 70.1% (6,296</w:t>
      </w:r>
      <w:proofErr w:type="gramStart"/>
      <w:r w:rsidRPr="00272811">
        <w:rPr>
          <w:rFonts w:ascii="Arial" w:eastAsia="Arial" w:hAnsi="Arial" w:cs="Arial"/>
          <w:lang w:val="en-GB"/>
        </w:rPr>
        <w:t>)  of</w:t>
      </w:r>
      <w:proofErr w:type="gramEnd"/>
      <w:r w:rsidRPr="00272811">
        <w:rPr>
          <w:rFonts w:ascii="Arial" w:eastAsia="Arial" w:hAnsi="Arial" w:cs="Arial"/>
          <w:lang w:val="en-GB"/>
        </w:rPr>
        <w:t xml:space="preserve"> them in </w:t>
      </w:r>
      <w:proofErr w:type="spellStart"/>
      <w:r w:rsidRPr="00272811">
        <w:rPr>
          <w:rFonts w:ascii="Arial" w:eastAsia="Arial" w:hAnsi="Arial" w:cs="Arial"/>
          <w:lang w:val="en-GB"/>
        </w:rPr>
        <w:t>Manhiça</w:t>
      </w:r>
      <w:proofErr w:type="spellEnd"/>
      <w:r w:rsidRPr="00272811">
        <w:rPr>
          <w:rFonts w:ascii="Arial" w:eastAsia="Arial" w:hAnsi="Arial" w:cs="Arial"/>
          <w:lang w:val="en-GB"/>
        </w:rPr>
        <w:t xml:space="preserve"> District Hospital and </w:t>
      </w:r>
      <w:r w:rsidRPr="00272811">
        <w:rPr>
          <w:rFonts w:ascii="Arial" w:eastAsia="Arial" w:hAnsi="Arial" w:cs="Arial"/>
          <w:lang w:val="en-GB"/>
        </w:rPr>
        <w:t xml:space="preserve">29.9% (2,686) in the Rural Hospital of </w:t>
      </w:r>
      <w:proofErr w:type="spellStart"/>
      <w:r w:rsidRPr="00272811">
        <w:rPr>
          <w:rFonts w:ascii="Arial" w:eastAsia="Arial" w:hAnsi="Arial" w:cs="Arial"/>
          <w:lang w:val="en-GB"/>
        </w:rPr>
        <w:t>Xinavane</w:t>
      </w:r>
      <w:proofErr w:type="spellEnd"/>
      <w:r w:rsidRPr="00272811">
        <w:rPr>
          <w:rFonts w:ascii="Arial" w:eastAsia="Arial" w:hAnsi="Arial" w:cs="Arial"/>
          <w:lang w:val="en-GB"/>
        </w:rPr>
        <w:t>. The mean age of registered TB patients was 33.9 years old (standard deviation of 17</w:t>
      </w:r>
      <w:proofErr w:type="gramStart"/>
      <w:r w:rsidRPr="00272811">
        <w:rPr>
          <w:rFonts w:ascii="Arial" w:eastAsia="Arial" w:hAnsi="Arial" w:cs="Arial"/>
          <w:lang w:val="en-GB"/>
        </w:rPr>
        <w:t>,4</w:t>
      </w:r>
      <w:proofErr w:type="gramEnd"/>
      <w:r w:rsidRPr="00272811">
        <w:rPr>
          <w:rFonts w:ascii="Arial" w:eastAsia="Arial" w:hAnsi="Arial" w:cs="Arial"/>
          <w:lang w:val="en-GB"/>
        </w:rPr>
        <w:t>), the median was 33 (interquartile range: 24-45) and the mode was 30 years old. The absolute number of cases was higher a</w:t>
      </w:r>
      <w:r w:rsidRPr="00272811">
        <w:rPr>
          <w:rFonts w:ascii="Arial" w:eastAsia="Arial" w:hAnsi="Arial" w:cs="Arial"/>
          <w:lang w:val="en-GB"/>
        </w:rPr>
        <w:t xml:space="preserve">mong men (55.9%) </w:t>
      </w:r>
      <w:proofErr w:type="gramStart"/>
      <w:r w:rsidRPr="00272811">
        <w:rPr>
          <w:rFonts w:ascii="Arial" w:eastAsia="Arial" w:hAnsi="Arial" w:cs="Arial"/>
          <w:lang w:val="en-GB"/>
        </w:rPr>
        <w:t>than women (44.1%),</w:t>
      </w:r>
      <w:proofErr w:type="gramEnd"/>
      <w:r w:rsidRPr="00272811">
        <w:rPr>
          <w:rFonts w:ascii="Arial" w:eastAsia="Arial" w:hAnsi="Arial" w:cs="Arial"/>
          <w:lang w:val="en-GB"/>
        </w:rPr>
        <w:t xml:space="preserve"> and the age group with the greatest number of cases was 30-34 years-old (14.2% of all cases). </w:t>
      </w:r>
    </w:p>
    <w:p w14:paraId="1C9DEC6F" w14:textId="77777777" w:rsidR="00B60DF4" w:rsidRPr="00272811" w:rsidRDefault="00C76B34" w:rsidP="00272811">
      <w:pPr>
        <w:spacing w:before="120" w:after="120" w:line="360" w:lineRule="auto"/>
        <w:rPr>
          <w:lang w:val="en-GB"/>
        </w:rPr>
      </w:pPr>
      <w:r w:rsidRPr="00272811">
        <w:rPr>
          <w:rFonts w:ascii="Arial" w:eastAsia="Arial" w:hAnsi="Arial" w:cs="Arial"/>
          <w:lang w:val="en-GB"/>
        </w:rPr>
        <w:t>During the study period, the population of the district increased from 130,351 in 1997 to an estimated 175,942 inhabitants i</w:t>
      </w:r>
      <w:r w:rsidRPr="00272811">
        <w:rPr>
          <w:rFonts w:ascii="Arial" w:eastAsia="Arial" w:hAnsi="Arial" w:cs="Arial"/>
          <w:lang w:val="en-GB"/>
        </w:rPr>
        <w:t>n 2012 (a 35% increase), while the absolute number of tuberculosis cases registered in 2008-2012 was nearly 3 times higher compared to 1997-2001 (4,183 and 1,487 cases respectively).</w:t>
      </w:r>
    </w:p>
    <w:p w14:paraId="71842E32" w14:textId="77777777" w:rsidR="00B60DF4" w:rsidRPr="00272811" w:rsidRDefault="00B60DF4" w:rsidP="00272811">
      <w:pPr>
        <w:spacing w:before="120" w:after="120" w:line="360" w:lineRule="auto"/>
        <w:rPr>
          <w:lang w:val="en-GB"/>
        </w:rPr>
      </w:pPr>
    </w:p>
    <w:p w14:paraId="76ED2621" w14:textId="77777777" w:rsidR="00B60DF4" w:rsidRPr="00272811" w:rsidRDefault="00C76B34" w:rsidP="00272811">
      <w:pPr>
        <w:spacing w:before="120" w:after="120" w:line="360" w:lineRule="auto"/>
        <w:rPr>
          <w:lang w:val="en-GB"/>
        </w:rPr>
      </w:pPr>
      <w:r w:rsidRPr="00272811">
        <w:rPr>
          <w:rFonts w:ascii="Arial" w:eastAsia="Arial" w:hAnsi="Arial" w:cs="Arial"/>
          <w:u w:val="single"/>
          <w:lang w:val="en-GB"/>
        </w:rPr>
        <w:t xml:space="preserve">Incidence risk </w:t>
      </w:r>
    </w:p>
    <w:p w14:paraId="02DCA479" w14:textId="77777777" w:rsidR="00B60DF4" w:rsidRPr="00272811" w:rsidRDefault="00C76B34" w:rsidP="00272811">
      <w:pPr>
        <w:spacing w:before="120" w:after="120" w:line="360" w:lineRule="auto"/>
        <w:rPr>
          <w:lang w:val="en-GB"/>
        </w:rPr>
      </w:pPr>
      <w:r w:rsidRPr="00272811">
        <w:rPr>
          <w:rFonts w:ascii="Arial" w:eastAsia="Arial" w:hAnsi="Arial" w:cs="Arial"/>
          <w:lang w:val="en-GB"/>
        </w:rPr>
        <w:t xml:space="preserve">During our study period there were 8,985 incident cases </w:t>
      </w:r>
      <w:r w:rsidRPr="00272811">
        <w:rPr>
          <w:rFonts w:ascii="Arial" w:eastAsia="Arial" w:hAnsi="Arial" w:cs="Arial"/>
          <w:lang w:val="en-GB"/>
        </w:rPr>
        <w:t>(94</w:t>
      </w:r>
      <w:proofErr w:type="gramStart"/>
      <w:r w:rsidRPr="00272811">
        <w:rPr>
          <w:rFonts w:ascii="Arial" w:eastAsia="Arial" w:hAnsi="Arial" w:cs="Arial"/>
          <w:lang w:val="en-GB"/>
        </w:rPr>
        <w:t>,1</w:t>
      </w:r>
      <w:proofErr w:type="gramEnd"/>
      <w:r w:rsidRPr="00272811">
        <w:rPr>
          <w:rFonts w:ascii="Arial" w:eastAsia="Arial" w:hAnsi="Arial" w:cs="Arial"/>
          <w:lang w:val="en-GB"/>
        </w:rPr>
        <w:t xml:space="preserve">%). The tuberculosis incidence </w:t>
      </w:r>
      <w:commentRangeStart w:id="141"/>
      <w:r w:rsidRPr="00272811">
        <w:rPr>
          <w:rFonts w:ascii="Arial" w:eastAsia="Arial" w:hAnsi="Arial" w:cs="Arial"/>
          <w:lang w:val="en-GB"/>
        </w:rPr>
        <w:t>r</w:t>
      </w:r>
      <w:ins w:id="142" w:author="Alberto García-Basteiro" w:date="2016-05-04T11:58:00Z">
        <w:r w:rsidR="001C3059">
          <w:rPr>
            <w:rFonts w:ascii="Arial" w:eastAsia="Arial" w:hAnsi="Arial" w:cs="Arial"/>
            <w:lang w:val="en-GB"/>
          </w:rPr>
          <w:t>ate</w:t>
        </w:r>
        <w:commentRangeEnd w:id="141"/>
        <w:r w:rsidR="001C3059">
          <w:rPr>
            <w:rStyle w:val="Refdecomentario"/>
          </w:rPr>
          <w:commentReference w:id="141"/>
        </w:r>
      </w:ins>
      <w:del w:id="143" w:author="Alberto García-Basteiro" w:date="2016-05-04T11:58:00Z">
        <w:r w:rsidRPr="00272811" w:rsidDel="001C3059">
          <w:rPr>
            <w:rFonts w:ascii="Arial" w:eastAsia="Arial" w:hAnsi="Arial" w:cs="Arial"/>
            <w:lang w:val="en-GB"/>
          </w:rPr>
          <w:delText>i</w:delText>
        </w:r>
        <w:r w:rsidRPr="00272811" w:rsidDel="001C3059">
          <w:rPr>
            <w:rFonts w:ascii="Arial" w:eastAsia="Arial" w:hAnsi="Arial" w:cs="Arial"/>
            <w:lang w:val="en-GB"/>
          </w:rPr>
          <w:delText>s</w:delText>
        </w:r>
        <w:r w:rsidRPr="00272811" w:rsidDel="001C3059">
          <w:rPr>
            <w:rFonts w:ascii="Arial" w:eastAsia="Arial" w:hAnsi="Arial" w:cs="Arial"/>
            <w:lang w:val="en-GB"/>
          </w:rPr>
          <w:delText>k</w:delText>
        </w:r>
      </w:del>
      <w:r w:rsidRPr="00272811">
        <w:rPr>
          <w:rFonts w:ascii="Arial" w:eastAsia="Arial" w:hAnsi="Arial" w:cs="Arial"/>
          <w:lang w:val="en-GB"/>
        </w:rPr>
        <w:t xml:space="preserve"> increased over the years of the study, for all age groups, from </w:t>
      </w:r>
      <w:proofErr w:type="gramStart"/>
      <w:r w:rsidRPr="00272811">
        <w:rPr>
          <w:rFonts w:ascii="Arial" w:eastAsia="Arial" w:hAnsi="Arial" w:cs="Arial"/>
          <w:lang w:val="en-GB"/>
        </w:rPr>
        <w:t>a total of 174</w:t>
      </w:r>
      <w:proofErr w:type="gramEnd"/>
      <w:r w:rsidRPr="00272811">
        <w:rPr>
          <w:rFonts w:ascii="Arial" w:eastAsia="Arial" w:hAnsi="Arial" w:cs="Arial"/>
          <w:lang w:val="en-GB"/>
        </w:rPr>
        <w:t xml:space="preserve"> cases per 100,000 in 1997 to 573 incident cases per 100,000 at risk in 2012 (see figure). </w:t>
      </w:r>
    </w:p>
    <w:p w14:paraId="659E5965" w14:textId="77777777" w:rsidR="00B60DF4" w:rsidRDefault="00C76B34" w:rsidP="00272811">
      <w:pPr>
        <w:spacing w:before="120" w:after="120" w:line="360" w:lineRule="auto"/>
      </w:pPr>
      <w:r>
        <w:rPr>
          <w:noProof/>
        </w:rPr>
        <w:lastRenderedPageBreak/>
        <w:drawing>
          <wp:inline distT="114300" distB="114300" distL="114300" distR="114300" wp14:anchorId="6E6491F7" wp14:editId="2340A971">
            <wp:extent cx="5399730" cy="273050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a:stretch>
                      <a:fillRect/>
                    </a:stretch>
                  </pic:blipFill>
                  <pic:spPr>
                    <a:xfrm>
                      <a:off x="0" y="0"/>
                      <a:ext cx="5399730" cy="2730500"/>
                    </a:xfrm>
                    <a:prstGeom prst="rect">
                      <a:avLst/>
                    </a:prstGeom>
                    <a:ln/>
                  </pic:spPr>
                </pic:pic>
              </a:graphicData>
            </a:graphic>
          </wp:inline>
        </w:drawing>
      </w:r>
    </w:p>
    <w:p w14:paraId="06D874AE" w14:textId="77777777" w:rsidR="00B60DF4" w:rsidRPr="00272811" w:rsidRDefault="00C76B34" w:rsidP="00272811">
      <w:pPr>
        <w:spacing w:before="120" w:after="120" w:line="360" w:lineRule="auto"/>
        <w:rPr>
          <w:lang w:val="en-GB"/>
        </w:rPr>
      </w:pPr>
      <w:r w:rsidRPr="00272811">
        <w:rPr>
          <w:rFonts w:ascii="Arial" w:eastAsia="Arial" w:hAnsi="Arial" w:cs="Arial"/>
          <w:lang w:val="en-GB"/>
        </w:rPr>
        <w:t xml:space="preserve">Those aged 40-44 had the highest incidence </w:t>
      </w:r>
      <w:r w:rsidRPr="00272811">
        <w:rPr>
          <w:rFonts w:ascii="Arial" w:eastAsia="Arial" w:hAnsi="Arial" w:cs="Arial"/>
          <w:lang w:val="en-GB"/>
        </w:rPr>
        <w:t>rate of all age groups (819 per 100,000 annually) (see figure).</w:t>
      </w:r>
    </w:p>
    <w:p w14:paraId="3900DA6E" w14:textId="77777777" w:rsidR="00B60DF4" w:rsidRDefault="00C76B34" w:rsidP="00272811">
      <w:pPr>
        <w:spacing w:before="120" w:after="120" w:line="360" w:lineRule="auto"/>
      </w:pPr>
      <w:commentRangeStart w:id="144"/>
      <w:r>
        <w:rPr>
          <w:noProof/>
        </w:rPr>
        <w:drawing>
          <wp:inline distT="114300" distB="114300" distL="114300" distR="114300" wp14:anchorId="4868E5FB" wp14:editId="7B4BB74E">
            <wp:extent cx="5399730" cy="340360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a:stretch>
                      <a:fillRect/>
                    </a:stretch>
                  </pic:blipFill>
                  <pic:spPr>
                    <a:xfrm>
                      <a:off x="0" y="0"/>
                      <a:ext cx="5399730" cy="3403600"/>
                    </a:xfrm>
                    <a:prstGeom prst="rect">
                      <a:avLst/>
                    </a:prstGeom>
                    <a:ln/>
                  </pic:spPr>
                </pic:pic>
              </a:graphicData>
            </a:graphic>
          </wp:inline>
        </w:drawing>
      </w:r>
      <w:commentRangeEnd w:id="144"/>
      <w:r w:rsidR="00356A39">
        <w:rPr>
          <w:rStyle w:val="Refdecomentario"/>
        </w:rPr>
        <w:commentReference w:id="144"/>
      </w:r>
    </w:p>
    <w:p w14:paraId="70C86FAC" w14:textId="77777777" w:rsidR="00B60DF4" w:rsidRPr="00272811" w:rsidRDefault="00C76B34" w:rsidP="00272811">
      <w:pPr>
        <w:spacing w:before="120" w:after="120" w:line="360" w:lineRule="auto"/>
        <w:rPr>
          <w:lang w:val="en-GB"/>
        </w:rPr>
      </w:pPr>
      <w:r w:rsidRPr="00272811">
        <w:rPr>
          <w:rFonts w:ascii="Arial" w:eastAsia="Arial" w:hAnsi="Arial" w:cs="Arial"/>
          <w:lang w:val="en-GB"/>
        </w:rPr>
        <w:t>The incidence of TB, always higher among males than females during the study period, has seen a particular divergence over the last few years (see figure).</w:t>
      </w:r>
    </w:p>
    <w:p w14:paraId="5470FEC9" w14:textId="77777777" w:rsidR="00B60DF4" w:rsidRDefault="00C76B34" w:rsidP="00272811">
      <w:pPr>
        <w:spacing w:before="120" w:after="120" w:line="360" w:lineRule="auto"/>
      </w:pPr>
      <w:r>
        <w:rPr>
          <w:noProof/>
        </w:rPr>
        <w:lastRenderedPageBreak/>
        <w:drawing>
          <wp:inline distT="114300" distB="114300" distL="114300" distR="114300" wp14:anchorId="3E1F7DE3" wp14:editId="592D3120">
            <wp:extent cx="5399730" cy="354330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5399730" cy="3543300"/>
                    </a:xfrm>
                    <a:prstGeom prst="rect">
                      <a:avLst/>
                    </a:prstGeom>
                    <a:ln/>
                  </pic:spPr>
                </pic:pic>
              </a:graphicData>
            </a:graphic>
          </wp:inline>
        </w:drawing>
      </w:r>
    </w:p>
    <w:p w14:paraId="0DEB550A" w14:textId="77777777" w:rsidR="00B60DF4" w:rsidRDefault="00B60DF4" w:rsidP="00272811">
      <w:pPr>
        <w:spacing w:before="120" w:after="120" w:line="360" w:lineRule="auto"/>
      </w:pPr>
    </w:p>
    <w:p w14:paraId="182A2951" w14:textId="77777777" w:rsidR="00B60DF4" w:rsidRPr="00272811" w:rsidRDefault="00C76B34" w:rsidP="00272811">
      <w:pPr>
        <w:spacing w:before="120" w:after="120" w:line="360" w:lineRule="auto"/>
        <w:rPr>
          <w:lang w:val="en-GB"/>
        </w:rPr>
      </w:pPr>
      <w:proofErr w:type="gramStart"/>
      <w:r w:rsidRPr="00272811">
        <w:rPr>
          <w:rFonts w:ascii="Arial" w:eastAsia="Arial" w:hAnsi="Arial" w:cs="Arial"/>
          <w:lang w:val="en-GB"/>
        </w:rPr>
        <w:t>Generally speaking, incidence</w:t>
      </w:r>
      <w:proofErr w:type="gramEnd"/>
      <w:r w:rsidRPr="00272811">
        <w:rPr>
          <w:rFonts w:ascii="Arial" w:eastAsia="Arial" w:hAnsi="Arial" w:cs="Arial"/>
          <w:lang w:val="en-GB"/>
        </w:rPr>
        <w:t xml:space="preserve"> w</w:t>
      </w:r>
      <w:r w:rsidRPr="00272811">
        <w:rPr>
          <w:rFonts w:ascii="Arial" w:eastAsia="Arial" w:hAnsi="Arial" w:cs="Arial"/>
          <w:lang w:val="en-GB"/>
        </w:rPr>
        <w:t>as highest among those who were middle-aged (see figure).</w:t>
      </w:r>
    </w:p>
    <w:p w14:paraId="247FC33F" w14:textId="77777777" w:rsidR="00B60DF4" w:rsidRDefault="00C76B34" w:rsidP="00272811">
      <w:pPr>
        <w:spacing w:before="120" w:after="120" w:line="360" w:lineRule="auto"/>
      </w:pPr>
      <w:commentRangeStart w:id="145"/>
      <w:r>
        <w:rPr>
          <w:noProof/>
        </w:rPr>
        <w:drawing>
          <wp:inline distT="114300" distB="114300" distL="114300" distR="114300" wp14:anchorId="279C6292" wp14:editId="357E46A5">
            <wp:extent cx="5399730" cy="29972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399730" cy="2997200"/>
                    </a:xfrm>
                    <a:prstGeom prst="rect">
                      <a:avLst/>
                    </a:prstGeom>
                    <a:ln/>
                  </pic:spPr>
                </pic:pic>
              </a:graphicData>
            </a:graphic>
          </wp:inline>
        </w:drawing>
      </w:r>
      <w:commentRangeEnd w:id="145"/>
      <w:r w:rsidR="00356A39">
        <w:rPr>
          <w:rStyle w:val="Refdecomentario"/>
        </w:rPr>
        <w:commentReference w:id="145"/>
      </w:r>
    </w:p>
    <w:p w14:paraId="547211EA" w14:textId="77777777" w:rsidR="00B60DF4" w:rsidRPr="00272811" w:rsidRDefault="00C76B34" w:rsidP="00272811">
      <w:pPr>
        <w:spacing w:before="120" w:after="120" w:line="360" w:lineRule="auto"/>
        <w:rPr>
          <w:lang w:val="en-GB"/>
        </w:rPr>
      </w:pPr>
      <w:r w:rsidRPr="00272811">
        <w:rPr>
          <w:rFonts w:ascii="Arial" w:eastAsia="Arial" w:hAnsi="Arial" w:cs="Arial"/>
          <w:lang w:val="en-GB"/>
        </w:rPr>
        <w:t xml:space="preserve">Over the course of the entire </w:t>
      </w:r>
      <w:proofErr w:type="gramStart"/>
      <w:r w:rsidRPr="00272811">
        <w:rPr>
          <w:rFonts w:ascii="Arial" w:eastAsia="Arial" w:hAnsi="Arial" w:cs="Arial"/>
          <w:lang w:val="en-GB"/>
        </w:rPr>
        <w:t>time period</w:t>
      </w:r>
      <w:proofErr w:type="gramEnd"/>
      <w:r w:rsidRPr="00272811">
        <w:rPr>
          <w:rFonts w:ascii="Arial" w:eastAsia="Arial" w:hAnsi="Arial" w:cs="Arial"/>
          <w:lang w:val="en-GB"/>
        </w:rPr>
        <w:t xml:space="preserve">, incidence risk was highest among all sub-groups for males aged 40 to 44 (annualized incidence of 1,362 per </w:t>
      </w:r>
      <w:r w:rsidRPr="00272811">
        <w:rPr>
          <w:rFonts w:ascii="Arial" w:eastAsia="Arial" w:hAnsi="Arial" w:cs="Arial"/>
          <w:lang w:val="en-GB"/>
        </w:rPr>
        <w:lastRenderedPageBreak/>
        <w:t>100,000). The incidence in men for this age gr</w:t>
      </w:r>
      <w:r w:rsidRPr="00272811">
        <w:rPr>
          <w:rFonts w:ascii="Arial" w:eastAsia="Arial" w:hAnsi="Arial" w:cs="Arial"/>
          <w:lang w:val="en-GB"/>
        </w:rPr>
        <w:t xml:space="preserve">oup was nearly three times higher than the corresponding the incidence in women. This male female gap </w:t>
      </w:r>
      <w:proofErr w:type="gramStart"/>
      <w:r w:rsidRPr="00272811">
        <w:rPr>
          <w:rFonts w:ascii="Arial" w:eastAsia="Arial" w:hAnsi="Arial" w:cs="Arial"/>
          <w:lang w:val="en-GB"/>
        </w:rPr>
        <w:t>can be observed</w:t>
      </w:r>
      <w:proofErr w:type="gramEnd"/>
      <w:r w:rsidRPr="00272811">
        <w:rPr>
          <w:rFonts w:ascii="Arial" w:eastAsia="Arial" w:hAnsi="Arial" w:cs="Arial"/>
          <w:lang w:val="en-GB"/>
        </w:rPr>
        <w:t xml:space="preserve"> across all adult age groups:</w:t>
      </w:r>
    </w:p>
    <w:p w14:paraId="37262988" w14:textId="77777777" w:rsidR="00B60DF4" w:rsidRDefault="00C76B34" w:rsidP="00272811">
      <w:pPr>
        <w:spacing w:before="120" w:after="120" w:line="360" w:lineRule="auto"/>
      </w:pPr>
      <w:commentRangeStart w:id="146"/>
      <w:r>
        <w:rPr>
          <w:noProof/>
        </w:rPr>
        <w:drawing>
          <wp:inline distT="114300" distB="114300" distL="114300" distR="114300" wp14:anchorId="22C42579" wp14:editId="59DE496E">
            <wp:extent cx="5399730" cy="28194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399730" cy="2819400"/>
                    </a:xfrm>
                    <a:prstGeom prst="rect">
                      <a:avLst/>
                    </a:prstGeom>
                    <a:ln/>
                  </pic:spPr>
                </pic:pic>
              </a:graphicData>
            </a:graphic>
          </wp:inline>
        </w:drawing>
      </w:r>
      <w:commentRangeEnd w:id="146"/>
      <w:r w:rsidR="00356A39">
        <w:rPr>
          <w:rStyle w:val="Refdecomentario"/>
        </w:rPr>
        <w:commentReference w:id="146"/>
      </w:r>
    </w:p>
    <w:p w14:paraId="4E1412FC" w14:textId="77777777" w:rsidR="00B60DF4" w:rsidRDefault="00B60DF4" w:rsidP="00272811">
      <w:pPr>
        <w:spacing w:before="120" w:after="120" w:line="360" w:lineRule="auto"/>
      </w:pPr>
    </w:p>
    <w:p w14:paraId="73291972" w14:textId="77777777" w:rsidR="00B60DF4" w:rsidRPr="00272811" w:rsidRDefault="00C76B34" w:rsidP="00272811">
      <w:pPr>
        <w:spacing w:before="120" w:after="120" w:line="360" w:lineRule="auto"/>
        <w:rPr>
          <w:lang w:val="en-GB"/>
        </w:rPr>
      </w:pPr>
      <w:r w:rsidRPr="00272811">
        <w:rPr>
          <w:rFonts w:ascii="Arial" w:eastAsia="Arial" w:hAnsi="Arial" w:cs="Arial"/>
          <w:lang w:val="en-GB"/>
        </w:rPr>
        <w:t>Among children, the group with the lowest incidence, males and females had similar trends.</w:t>
      </w:r>
    </w:p>
    <w:p w14:paraId="0AC22AB2" w14:textId="77777777" w:rsidR="00B60DF4" w:rsidRPr="00272811" w:rsidRDefault="00C76B34" w:rsidP="00272811">
      <w:pPr>
        <w:spacing w:before="120" w:after="120" w:line="360" w:lineRule="auto"/>
        <w:rPr>
          <w:lang w:val="en-GB"/>
        </w:rPr>
      </w:pPr>
      <w:r w:rsidRPr="00272811">
        <w:rPr>
          <w:rFonts w:ascii="Arial" w:eastAsia="Arial" w:hAnsi="Arial" w:cs="Arial"/>
          <w:u w:val="single"/>
          <w:lang w:val="en-GB"/>
        </w:rPr>
        <w:t xml:space="preserve">HIV status and </w:t>
      </w:r>
      <w:r w:rsidRPr="00272811">
        <w:rPr>
          <w:rFonts w:ascii="Arial" w:eastAsia="Arial" w:hAnsi="Arial" w:cs="Arial"/>
          <w:u w:val="single"/>
          <w:lang w:val="en-GB"/>
        </w:rPr>
        <w:t>TB</w:t>
      </w:r>
    </w:p>
    <w:p w14:paraId="55ECA0F1" w14:textId="77777777" w:rsidR="00B60DF4" w:rsidRPr="00272811" w:rsidRDefault="00C76B34" w:rsidP="00272811">
      <w:pPr>
        <w:spacing w:before="120" w:after="120" w:line="360" w:lineRule="auto"/>
        <w:rPr>
          <w:lang w:val="en-GB"/>
        </w:rPr>
      </w:pPr>
      <w:r w:rsidRPr="00272811">
        <w:rPr>
          <w:rFonts w:ascii="Arial" w:eastAsia="Arial" w:hAnsi="Arial" w:cs="Arial"/>
          <w:lang w:val="en-GB"/>
        </w:rPr>
        <w:t xml:space="preserve">HIV status via TB registry books was unreliable until </w:t>
      </w:r>
      <w:commentRangeStart w:id="147"/>
      <w:r w:rsidRPr="00272811">
        <w:rPr>
          <w:rFonts w:ascii="Arial" w:eastAsia="Arial" w:hAnsi="Arial" w:cs="Arial"/>
          <w:lang w:val="en-GB"/>
        </w:rPr>
        <w:t>2008</w:t>
      </w:r>
      <w:commentRangeEnd w:id="147"/>
      <w:r w:rsidR="00356A39">
        <w:rPr>
          <w:rStyle w:val="Refdecomentario"/>
        </w:rPr>
        <w:commentReference w:id="147"/>
      </w:r>
      <w:r w:rsidRPr="00272811">
        <w:rPr>
          <w:rFonts w:ascii="Arial" w:eastAsia="Arial" w:hAnsi="Arial" w:cs="Arial"/>
          <w:lang w:val="en-GB"/>
        </w:rPr>
        <w:t xml:space="preserve">. </w:t>
      </w:r>
      <w:ins w:id="148" w:author="Alberto García-Basteiro" w:date="2016-05-04T12:05:00Z">
        <w:r w:rsidR="00356A39">
          <w:rPr>
            <w:rFonts w:ascii="Arial" w:eastAsia="Arial" w:hAnsi="Arial" w:cs="Arial"/>
            <w:lang w:val="en-GB"/>
          </w:rPr>
          <w:t>H</w:t>
        </w:r>
      </w:ins>
      <w:del w:id="149" w:author="Alberto García-Basteiro" w:date="2016-05-04T12:05:00Z">
        <w:r w:rsidRPr="00272811" w:rsidDel="00356A39">
          <w:rPr>
            <w:rFonts w:ascii="Arial" w:eastAsia="Arial" w:hAnsi="Arial" w:cs="Arial"/>
            <w:lang w:val="en-GB"/>
          </w:rPr>
          <w:delText>h</w:delText>
        </w:r>
      </w:del>
      <w:r w:rsidRPr="00272811">
        <w:rPr>
          <w:rFonts w:ascii="Arial" w:eastAsia="Arial" w:hAnsi="Arial" w:cs="Arial"/>
          <w:lang w:val="en-GB"/>
        </w:rPr>
        <w:t>owever from 2008 onwards the HIV status was recorded in more than 98% of registered incident TB patients’ HIV status is recorded. The growth in TB during that period, as well as TB-HIV co-infe</w:t>
      </w:r>
      <w:r w:rsidRPr="00272811">
        <w:rPr>
          <w:rFonts w:ascii="Arial" w:eastAsia="Arial" w:hAnsi="Arial" w:cs="Arial"/>
          <w:lang w:val="en-GB"/>
        </w:rPr>
        <w:t>ction cases as a proportion of all TB cases has increased sharply in recent years (see figure)</w:t>
      </w:r>
    </w:p>
    <w:p w14:paraId="71E712D1" w14:textId="77777777" w:rsidR="00B60DF4" w:rsidRDefault="00C76B34" w:rsidP="00272811">
      <w:pPr>
        <w:spacing w:before="120" w:after="120" w:line="360" w:lineRule="auto"/>
      </w:pPr>
      <w:commentRangeStart w:id="150"/>
      <w:r>
        <w:rPr>
          <w:noProof/>
        </w:rPr>
        <w:lastRenderedPageBreak/>
        <w:drawing>
          <wp:inline distT="114300" distB="114300" distL="114300" distR="114300" wp14:anchorId="3FB3DCD3" wp14:editId="722B58A6">
            <wp:extent cx="5399730" cy="287020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a:stretch>
                      <a:fillRect/>
                    </a:stretch>
                  </pic:blipFill>
                  <pic:spPr>
                    <a:xfrm>
                      <a:off x="0" y="0"/>
                      <a:ext cx="5399730" cy="2870200"/>
                    </a:xfrm>
                    <a:prstGeom prst="rect">
                      <a:avLst/>
                    </a:prstGeom>
                    <a:ln/>
                  </pic:spPr>
                </pic:pic>
              </a:graphicData>
            </a:graphic>
          </wp:inline>
        </w:drawing>
      </w:r>
      <w:commentRangeEnd w:id="150"/>
      <w:r w:rsidR="00356A39">
        <w:rPr>
          <w:rStyle w:val="Refdecomentario"/>
        </w:rPr>
        <w:commentReference w:id="150"/>
      </w:r>
    </w:p>
    <w:p w14:paraId="48C9D0E3" w14:textId="77777777" w:rsidR="00B60DF4" w:rsidRPr="00272811" w:rsidRDefault="00C76B34" w:rsidP="00272811">
      <w:pPr>
        <w:spacing w:before="120" w:after="120" w:line="360" w:lineRule="auto"/>
        <w:rPr>
          <w:lang w:val="en-GB"/>
        </w:rPr>
      </w:pPr>
      <w:commentRangeStart w:id="151"/>
      <w:r w:rsidRPr="00272811">
        <w:rPr>
          <w:rFonts w:ascii="Arial" w:eastAsia="Arial" w:hAnsi="Arial" w:cs="Arial"/>
          <w:lang w:val="en-GB"/>
        </w:rPr>
        <w:t xml:space="preserve">The total number of incident TB cases with known HIV status during the study period was 4,986 (52.1%), all in recent years. </w:t>
      </w:r>
      <w:commentRangeEnd w:id="151"/>
      <w:r w:rsidR="00356A39">
        <w:rPr>
          <w:rStyle w:val="Refdecomentario"/>
        </w:rPr>
        <w:commentReference w:id="151"/>
      </w:r>
      <w:r w:rsidRPr="00272811">
        <w:rPr>
          <w:rFonts w:ascii="Arial" w:eastAsia="Arial" w:hAnsi="Arial" w:cs="Arial"/>
          <w:lang w:val="en-GB"/>
        </w:rPr>
        <w:t xml:space="preserve">Among these, 3,512 had HIV of </w:t>
      </w:r>
      <w:proofErr w:type="gramStart"/>
      <w:r w:rsidRPr="00272811">
        <w:rPr>
          <w:rFonts w:ascii="Arial" w:eastAsia="Arial" w:hAnsi="Arial" w:cs="Arial"/>
          <w:lang w:val="en-GB"/>
        </w:rPr>
        <w:t xml:space="preserve">all  </w:t>
      </w:r>
      <w:r w:rsidRPr="00272811">
        <w:rPr>
          <w:rFonts w:ascii="Arial" w:eastAsia="Arial" w:hAnsi="Arial" w:cs="Arial"/>
          <w:lang w:val="en-GB"/>
        </w:rPr>
        <w:t>70,4</w:t>
      </w:r>
      <w:proofErr w:type="gramEnd"/>
      <w:r w:rsidRPr="00272811">
        <w:rPr>
          <w:rFonts w:ascii="Arial" w:eastAsia="Arial" w:hAnsi="Arial" w:cs="Arial"/>
          <w:lang w:val="en-GB"/>
        </w:rPr>
        <w:t>% of tested patients. 52</w:t>
      </w:r>
      <w:proofErr w:type="gramStart"/>
      <w:r w:rsidRPr="00272811">
        <w:rPr>
          <w:rFonts w:ascii="Arial" w:eastAsia="Arial" w:hAnsi="Arial" w:cs="Arial"/>
          <w:lang w:val="en-GB"/>
        </w:rPr>
        <w:t>,7</w:t>
      </w:r>
      <w:proofErr w:type="gramEnd"/>
      <w:r w:rsidRPr="00272811">
        <w:rPr>
          <w:rFonts w:ascii="Arial" w:eastAsia="Arial" w:hAnsi="Arial" w:cs="Arial"/>
          <w:lang w:val="en-GB"/>
        </w:rPr>
        <w:t>% (1,851 cases) were male and 47.3% (1,661 cases) were female. Patients aged from 15 to 49 years old represented 29.6% (2,789 cases) of all TB/HIV-infected patients (see figure).</w:t>
      </w:r>
    </w:p>
    <w:p w14:paraId="015F8323" w14:textId="77777777" w:rsidR="00B60DF4" w:rsidRDefault="00C76B34" w:rsidP="00272811">
      <w:pPr>
        <w:spacing w:before="120" w:after="120" w:line="360" w:lineRule="auto"/>
      </w:pPr>
      <w:commentRangeStart w:id="152"/>
      <w:r>
        <w:rPr>
          <w:noProof/>
        </w:rPr>
        <w:drawing>
          <wp:inline distT="114300" distB="114300" distL="114300" distR="114300" wp14:anchorId="03F4DBE2" wp14:editId="63A41F14">
            <wp:extent cx="5399730" cy="28321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399730" cy="2832100"/>
                    </a:xfrm>
                    <a:prstGeom prst="rect">
                      <a:avLst/>
                    </a:prstGeom>
                    <a:ln/>
                  </pic:spPr>
                </pic:pic>
              </a:graphicData>
            </a:graphic>
          </wp:inline>
        </w:drawing>
      </w:r>
      <w:commentRangeEnd w:id="152"/>
      <w:r w:rsidR="00356A39">
        <w:rPr>
          <w:rStyle w:val="Refdecomentario"/>
        </w:rPr>
        <w:commentReference w:id="152"/>
      </w:r>
    </w:p>
    <w:p w14:paraId="4836940E" w14:textId="77777777" w:rsidR="00B60DF4" w:rsidRDefault="00B60DF4" w:rsidP="00272811">
      <w:pPr>
        <w:spacing w:before="120" w:after="120" w:line="360" w:lineRule="auto"/>
      </w:pPr>
    </w:p>
    <w:p w14:paraId="70DABBB8" w14:textId="77777777" w:rsidR="00B60DF4" w:rsidRPr="00356A39" w:rsidRDefault="00C76B34" w:rsidP="00272811">
      <w:pPr>
        <w:spacing w:before="120" w:after="120" w:line="360" w:lineRule="auto"/>
        <w:rPr>
          <w:lang w:val="en-GB"/>
          <w:rPrChange w:id="153" w:author="Alberto García-Basteiro" w:date="2016-05-04T12:08:00Z">
            <w:rPr/>
          </w:rPrChange>
        </w:rPr>
      </w:pPr>
      <w:r w:rsidRPr="00356A39">
        <w:rPr>
          <w:rFonts w:ascii="Arial" w:eastAsia="Arial" w:hAnsi="Arial" w:cs="Arial"/>
          <w:u w:val="single"/>
          <w:lang w:val="en-GB"/>
          <w:rPrChange w:id="154" w:author="Alberto García-Basteiro" w:date="2016-05-04T12:08:00Z">
            <w:rPr>
              <w:rFonts w:ascii="Arial" w:eastAsia="Arial" w:hAnsi="Arial" w:cs="Arial"/>
              <w:u w:val="single"/>
            </w:rPr>
          </w:rPrChange>
        </w:rPr>
        <w:t>TB type and smear testing</w:t>
      </w:r>
    </w:p>
    <w:p w14:paraId="126076F6" w14:textId="77777777" w:rsidR="00B60DF4" w:rsidRPr="00272811" w:rsidRDefault="00C76B34" w:rsidP="00272811">
      <w:pPr>
        <w:spacing w:before="120" w:after="120" w:line="360" w:lineRule="auto"/>
        <w:rPr>
          <w:lang w:val="en-GB"/>
        </w:rPr>
      </w:pPr>
      <w:r w:rsidRPr="00272811">
        <w:rPr>
          <w:rFonts w:ascii="Arial" w:eastAsia="Arial" w:hAnsi="Arial" w:cs="Arial"/>
          <w:lang w:val="en-GB"/>
        </w:rPr>
        <w:lastRenderedPageBreak/>
        <w:t xml:space="preserve">The total number of registered pulmonary cases was 8,013 (83.8% of total number of cases), of which 6,661 cases (83.0% of pulmonary cases) had a smear result, and 4,999 cases </w:t>
      </w:r>
      <w:commentRangeStart w:id="155"/>
      <w:r w:rsidRPr="00272811">
        <w:rPr>
          <w:rFonts w:ascii="Arial" w:eastAsia="Arial" w:hAnsi="Arial" w:cs="Arial"/>
          <w:lang w:val="en-GB"/>
        </w:rPr>
        <w:t xml:space="preserve">(62.3% of pulmonary cases) </w:t>
      </w:r>
      <w:commentRangeEnd w:id="155"/>
      <w:r w:rsidR="00356A39">
        <w:rPr>
          <w:rStyle w:val="Refdecomentario"/>
        </w:rPr>
        <w:commentReference w:id="155"/>
      </w:r>
      <w:r w:rsidRPr="00272811">
        <w:rPr>
          <w:rFonts w:ascii="Arial" w:eastAsia="Arial" w:hAnsi="Arial" w:cs="Arial"/>
          <w:lang w:val="en-GB"/>
        </w:rPr>
        <w:t>had a smear positive result.</w:t>
      </w:r>
    </w:p>
    <w:p w14:paraId="19C06B40" w14:textId="77777777" w:rsidR="00B60DF4" w:rsidRDefault="00C76B34" w:rsidP="00272811">
      <w:pPr>
        <w:spacing w:before="120" w:after="120" w:line="360" w:lineRule="auto"/>
      </w:pPr>
      <w:r w:rsidRPr="00272811">
        <w:rPr>
          <w:rFonts w:ascii="Arial" w:eastAsia="Arial" w:hAnsi="Arial" w:cs="Arial"/>
          <w:lang w:val="en-GB"/>
        </w:rPr>
        <w:t>The number of TB patients</w:t>
      </w:r>
      <w:r w:rsidRPr="00272811">
        <w:rPr>
          <w:rFonts w:ascii="Arial" w:eastAsia="Arial" w:hAnsi="Arial" w:cs="Arial"/>
          <w:lang w:val="en-GB"/>
        </w:rPr>
        <w:t xml:space="preserve"> starting treatment who </w:t>
      </w:r>
      <w:proofErr w:type="gramStart"/>
      <w:r w:rsidRPr="00272811">
        <w:rPr>
          <w:rFonts w:ascii="Arial" w:eastAsia="Arial" w:hAnsi="Arial" w:cs="Arial"/>
          <w:lang w:val="en-GB"/>
        </w:rPr>
        <w:t>were tested</w:t>
      </w:r>
      <w:proofErr w:type="gramEnd"/>
      <w:r w:rsidRPr="00272811">
        <w:rPr>
          <w:rFonts w:ascii="Arial" w:eastAsia="Arial" w:hAnsi="Arial" w:cs="Arial"/>
          <w:lang w:val="en-GB"/>
        </w:rPr>
        <w:t xml:space="preserve"> for a smear test increased from 1997 until 2003, when 82.9% of them underwent AFB smear at diagnosis.  </w:t>
      </w:r>
      <w:proofErr w:type="spellStart"/>
      <w:r>
        <w:rPr>
          <w:rFonts w:ascii="Arial" w:eastAsia="Arial" w:hAnsi="Arial" w:cs="Arial"/>
        </w:rPr>
        <w:t>Afterwards</w:t>
      </w:r>
      <w:proofErr w:type="spellEnd"/>
      <w:r>
        <w:rPr>
          <w:rFonts w:ascii="Arial" w:eastAsia="Arial" w:hAnsi="Arial" w:cs="Arial"/>
        </w:rPr>
        <w:t xml:space="preserve"> </w:t>
      </w:r>
      <w:proofErr w:type="spellStart"/>
      <w:r>
        <w:rPr>
          <w:rFonts w:ascii="Arial" w:eastAsia="Arial" w:hAnsi="Arial" w:cs="Arial"/>
        </w:rPr>
        <w:t>proportions</w:t>
      </w:r>
      <w:proofErr w:type="spellEnd"/>
      <w:r>
        <w:rPr>
          <w:rFonts w:ascii="Arial" w:eastAsia="Arial" w:hAnsi="Arial" w:cs="Arial"/>
        </w:rPr>
        <w:t xml:space="preserve"> </w:t>
      </w:r>
      <w:proofErr w:type="spellStart"/>
      <w:r>
        <w:rPr>
          <w:rFonts w:ascii="Arial" w:eastAsia="Arial" w:hAnsi="Arial" w:cs="Arial"/>
        </w:rPr>
        <w:t>decreased</w:t>
      </w:r>
      <w:proofErr w:type="spellEnd"/>
      <w:r>
        <w:rPr>
          <w:rFonts w:ascii="Arial" w:eastAsia="Arial" w:hAnsi="Arial" w:cs="Arial"/>
        </w:rPr>
        <w:t xml:space="preserve"> </w:t>
      </w:r>
      <w:proofErr w:type="spellStart"/>
      <w:r>
        <w:rPr>
          <w:rFonts w:ascii="Arial" w:eastAsia="Arial" w:hAnsi="Arial" w:cs="Arial"/>
        </w:rPr>
        <w:t>until</w:t>
      </w:r>
      <w:proofErr w:type="spellEnd"/>
      <w:r>
        <w:rPr>
          <w:rFonts w:ascii="Arial" w:eastAsia="Arial" w:hAnsi="Arial" w:cs="Arial"/>
        </w:rPr>
        <w:t xml:space="preserve"> 2009 and </w:t>
      </w:r>
      <w:proofErr w:type="spellStart"/>
      <w:r>
        <w:rPr>
          <w:rFonts w:ascii="Arial" w:eastAsia="Arial" w:hAnsi="Arial" w:cs="Arial"/>
        </w:rPr>
        <w:t>thereafter</w:t>
      </w:r>
      <w:proofErr w:type="spellEnd"/>
      <w:r>
        <w:rPr>
          <w:rFonts w:ascii="Arial" w:eastAsia="Arial" w:hAnsi="Arial" w:cs="Arial"/>
        </w:rPr>
        <w:t xml:space="preserve"> </w:t>
      </w:r>
      <w:proofErr w:type="spellStart"/>
      <w:r>
        <w:rPr>
          <w:rFonts w:ascii="Arial" w:eastAsia="Arial" w:hAnsi="Arial" w:cs="Arial"/>
        </w:rPr>
        <w:t>flatlined</w:t>
      </w:r>
      <w:proofErr w:type="spellEnd"/>
      <w:r>
        <w:rPr>
          <w:rFonts w:ascii="Arial" w:eastAsia="Arial" w:hAnsi="Arial" w:cs="Arial"/>
        </w:rPr>
        <w:t xml:space="preserve"> (</w:t>
      </w:r>
      <w:proofErr w:type="spellStart"/>
      <w:r>
        <w:rPr>
          <w:rFonts w:ascii="Arial" w:eastAsia="Arial" w:hAnsi="Arial" w:cs="Arial"/>
        </w:rPr>
        <w:t>see</w:t>
      </w:r>
      <w:proofErr w:type="spellEnd"/>
      <w:r>
        <w:rPr>
          <w:rFonts w:ascii="Arial" w:eastAsia="Arial" w:hAnsi="Arial" w:cs="Arial"/>
        </w:rPr>
        <w:t xml:space="preserve"> figure).</w:t>
      </w:r>
    </w:p>
    <w:p w14:paraId="05DF2C5A" w14:textId="77777777" w:rsidR="00B60DF4" w:rsidRDefault="00C76B34" w:rsidP="00272811">
      <w:pPr>
        <w:spacing w:before="120" w:after="120" w:line="360" w:lineRule="auto"/>
      </w:pPr>
      <w:commentRangeStart w:id="156"/>
      <w:r>
        <w:rPr>
          <w:noProof/>
        </w:rPr>
        <w:drawing>
          <wp:inline distT="114300" distB="114300" distL="114300" distR="114300" wp14:anchorId="2A492207" wp14:editId="52AB1F43">
            <wp:extent cx="5399730" cy="2959100"/>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5399730" cy="2959100"/>
                    </a:xfrm>
                    <a:prstGeom prst="rect">
                      <a:avLst/>
                    </a:prstGeom>
                    <a:ln/>
                  </pic:spPr>
                </pic:pic>
              </a:graphicData>
            </a:graphic>
          </wp:inline>
        </w:drawing>
      </w:r>
      <w:commentRangeEnd w:id="156"/>
      <w:r w:rsidR="00225694">
        <w:rPr>
          <w:rStyle w:val="Refdecomentario"/>
        </w:rPr>
        <w:commentReference w:id="156"/>
      </w:r>
      <w:r>
        <w:rPr>
          <w:rFonts w:ascii="Arial" w:eastAsia="Arial" w:hAnsi="Arial" w:cs="Arial"/>
        </w:rPr>
        <w:t xml:space="preserve"> </w:t>
      </w:r>
    </w:p>
    <w:p w14:paraId="5DB531B7" w14:textId="77777777" w:rsidR="00B60DF4" w:rsidRPr="00272811" w:rsidRDefault="00C76B34" w:rsidP="00272811">
      <w:pPr>
        <w:spacing w:before="120" w:after="120" w:line="360" w:lineRule="auto"/>
        <w:rPr>
          <w:lang w:val="en-GB"/>
        </w:rPr>
      </w:pPr>
      <w:r w:rsidRPr="00272811">
        <w:rPr>
          <w:rFonts w:ascii="Arial" w:eastAsia="Arial" w:hAnsi="Arial" w:cs="Arial"/>
          <w:lang w:val="en-GB"/>
        </w:rPr>
        <w:t>Though the percentage of incide</w:t>
      </w:r>
      <w:r w:rsidRPr="00272811">
        <w:rPr>
          <w:rFonts w:ascii="Arial" w:eastAsia="Arial" w:hAnsi="Arial" w:cs="Arial"/>
          <w:lang w:val="en-GB"/>
        </w:rPr>
        <w:t>nt cases remained relatively stable over the study period, the number of smears increased over time, in close correlation with the total number of incident cases (see figure).</w:t>
      </w:r>
    </w:p>
    <w:p w14:paraId="0B411C17" w14:textId="77777777" w:rsidR="00B60DF4" w:rsidRDefault="00C76B34" w:rsidP="00272811">
      <w:pPr>
        <w:spacing w:before="120" w:after="120" w:line="360" w:lineRule="auto"/>
      </w:pPr>
      <w:r>
        <w:rPr>
          <w:noProof/>
        </w:rPr>
        <w:lastRenderedPageBreak/>
        <w:drawing>
          <wp:inline distT="114300" distB="114300" distL="114300" distR="114300" wp14:anchorId="212E6F9B" wp14:editId="0D7C523F">
            <wp:extent cx="5399730" cy="26924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5399730" cy="2692400"/>
                    </a:xfrm>
                    <a:prstGeom prst="rect">
                      <a:avLst/>
                    </a:prstGeom>
                    <a:ln/>
                  </pic:spPr>
                </pic:pic>
              </a:graphicData>
            </a:graphic>
          </wp:inline>
        </w:drawing>
      </w:r>
    </w:p>
    <w:p w14:paraId="5BDF5354" w14:textId="77777777" w:rsidR="00B60DF4" w:rsidRPr="00272811" w:rsidRDefault="00C76B34" w:rsidP="00272811">
      <w:pPr>
        <w:spacing w:before="120" w:after="120" w:line="360" w:lineRule="auto"/>
        <w:rPr>
          <w:lang w:val="en-GB"/>
        </w:rPr>
      </w:pPr>
      <w:r w:rsidRPr="00272811">
        <w:rPr>
          <w:rFonts w:ascii="Arial" w:eastAsia="Arial" w:hAnsi="Arial" w:cs="Arial"/>
          <w:lang w:val="en-GB"/>
        </w:rPr>
        <w:t>The proportion of smear negative results (among the pulmonary cases having a s</w:t>
      </w:r>
      <w:r w:rsidRPr="00272811">
        <w:rPr>
          <w:rFonts w:ascii="Arial" w:eastAsia="Arial" w:hAnsi="Arial" w:cs="Arial"/>
          <w:lang w:val="en-GB"/>
        </w:rPr>
        <w:t>mear test) increased during the study period, with 43.2% of pulmonary TB being smear negative in 2009-2012, a significant increase over the 16.8% negative rate during the first four years of the study period (Pearson’s Chi-squared test with Yates’ continui</w:t>
      </w:r>
      <w:r w:rsidRPr="00272811">
        <w:rPr>
          <w:rFonts w:ascii="Arial" w:eastAsia="Arial" w:hAnsi="Arial" w:cs="Arial"/>
          <w:lang w:val="en-GB"/>
        </w:rPr>
        <w:t>ty correction: p &lt; 0.001).</w:t>
      </w:r>
      <w:r w:rsidRPr="00272811">
        <w:rPr>
          <w:rFonts w:ascii="Arial" w:eastAsia="Arial" w:hAnsi="Arial" w:cs="Arial"/>
          <w:lang w:val="en-GB"/>
        </w:rPr>
        <w:tab/>
      </w:r>
    </w:p>
    <w:p w14:paraId="218CA777" w14:textId="77777777" w:rsidR="00B60DF4" w:rsidRPr="00272811" w:rsidRDefault="00C76B34" w:rsidP="00272811">
      <w:pPr>
        <w:spacing w:before="120" w:after="120" w:line="360" w:lineRule="auto"/>
        <w:rPr>
          <w:lang w:val="en-GB"/>
        </w:rPr>
      </w:pPr>
      <w:r w:rsidRPr="00272811">
        <w:rPr>
          <w:rFonts w:ascii="Arial" w:eastAsia="Arial" w:hAnsi="Arial" w:cs="Arial"/>
          <w:lang w:val="en-GB"/>
        </w:rPr>
        <w:t>Regarding HIV infection, 80.2% (1,091 cases) smear negative pulmonary TB were HIV-infected, while in smear positive pulmonary TB this proportion was 67.1% (1,397 cases</w:t>
      </w:r>
      <w:commentRangeStart w:id="157"/>
      <w:r w:rsidRPr="00272811">
        <w:rPr>
          <w:rFonts w:ascii="Arial" w:eastAsia="Arial" w:hAnsi="Arial" w:cs="Arial"/>
          <w:lang w:val="en-GB"/>
        </w:rPr>
        <w:t>) (Pearson’s Chi-squared test with Yates’ continuity correcti</w:t>
      </w:r>
      <w:r w:rsidRPr="00272811">
        <w:rPr>
          <w:rFonts w:ascii="Arial" w:eastAsia="Arial" w:hAnsi="Arial" w:cs="Arial"/>
          <w:lang w:val="en-GB"/>
        </w:rPr>
        <w:t>on: p &lt; 0.001).</w:t>
      </w:r>
      <w:commentRangeEnd w:id="157"/>
      <w:r w:rsidR="00225694">
        <w:rPr>
          <w:rStyle w:val="Refdecomentario"/>
        </w:rPr>
        <w:commentReference w:id="157"/>
      </w:r>
    </w:p>
    <w:p w14:paraId="2C0153ED" w14:textId="77777777" w:rsidR="00B60DF4" w:rsidRPr="00272811" w:rsidRDefault="00C76B34" w:rsidP="00272811">
      <w:pPr>
        <w:spacing w:line="360" w:lineRule="auto"/>
        <w:rPr>
          <w:lang w:val="en-GB"/>
        </w:rPr>
      </w:pPr>
      <w:proofErr w:type="spellStart"/>
      <w:r w:rsidRPr="00272811">
        <w:rPr>
          <w:rFonts w:ascii="Arial" w:eastAsia="Arial" w:hAnsi="Arial" w:cs="Arial"/>
          <w:lang w:val="en-GB"/>
        </w:rPr>
        <w:t>Extrapulmonary</w:t>
      </w:r>
      <w:proofErr w:type="spellEnd"/>
      <w:r w:rsidRPr="00272811">
        <w:rPr>
          <w:rFonts w:ascii="Arial" w:eastAsia="Arial" w:hAnsi="Arial" w:cs="Arial"/>
          <w:lang w:val="en-GB"/>
        </w:rPr>
        <w:t xml:space="preserve"> TB (EPTB) accounted for 16.4% (1,477 cases) of the total number of cases. From all the EPTB having any HIV status (843 cases), 641 cases (76.0%) were HIV-infected. The rate of TB/HIV co-infection among incident cases of TB gr</w:t>
      </w:r>
      <w:r w:rsidRPr="00272811">
        <w:rPr>
          <w:rFonts w:ascii="Arial" w:eastAsia="Arial" w:hAnsi="Arial" w:cs="Arial"/>
          <w:lang w:val="en-GB"/>
        </w:rPr>
        <w:t>ew during the study period (see figure).</w:t>
      </w:r>
    </w:p>
    <w:p w14:paraId="49FD80D1" w14:textId="77777777" w:rsidR="00B60DF4" w:rsidRDefault="00C76B34" w:rsidP="00272811">
      <w:pPr>
        <w:spacing w:line="360" w:lineRule="auto"/>
      </w:pPr>
      <w:r>
        <w:rPr>
          <w:noProof/>
        </w:rPr>
        <w:lastRenderedPageBreak/>
        <w:drawing>
          <wp:inline distT="114300" distB="114300" distL="114300" distR="114300" wp14:anchorId="756BF28E" wp14:editId="49453037">
            <wp:extent cx="5399730" cy="28829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399730" cy="2882900"/>
                    </a:xfrm>
                    <a:prstGeom prst="rect">
                      <a:avLst/>
                    </a:prstGeom>
                    <a:ln/>
                  </pic:spPr>
                </pic:pic>
              </a:graphicData>
            </a:graphic>
          </wp:inline>
        </w:drawing>
      </w:r>
    </w:p>
    <w:p w14:paraId="1D43A3FA" w14:textId="77777777" w:rsidR="00B60DF4" w:rsidRDefault="00B60DF4" w:rsidP="00272811">
      <w:pPr>
        <w:spacing w:line="360" w:lineRule="auto"/>
      </w:pPr>
    </w:p>
    <w:p w14:paraId="46F65D53" w14:textId="77777777" w:rsidR="00B60DF4" w:rsidRPr="00272811" w:rsidRDefault="00C76B34" w:rsidP="00272811">
      <w:pPr>
        <w:spacing w:line="360" w:lineRule="auto"/>
        <w:rPr>
          <w:lang w:val="en-GB"/>
        </w:rPr>
      </w:pPr>
      <w:r w:rsidRPr="00272811">
        <w:rPr>
          <w:rFonts w:ascii="Arial" w:eastAsia="Arial" w:hAnsi="Arial" w:cs="Arial"/>
          <w:u w:val="single"/>
          <w:lang w:val="en-GB"/>
        </w:rPr>
        <w:t>Previously treated vs new patients</w:t>
      </w:r>
    </w:p>
    <w:p w14:paraId="74671922" w14:textId="77777777" w:rsidR="00B60DF4" w:rsidRPr="00272811" w:rsidRDefault="00C76B34" w:rsidP="00272811">
      <w:pPr>
        <w:spacing w:before="120" w:after="120" w:line="360" w:lineRule="auto"/>
        <w:rPr>
          <w:lang w:val="en-GB"/>
        </w:rPr>
      </w:pPr>
      <w:r w:rsidRPr="00272811">
        <w:rPr>
          <w:rFonts w:ascii="Arial" w:eastAsia="Arial" w:hAnsi="Arial" w:cs="Arial"/>
          <w:lang w:val="en-GB"/>
        </w:rPr>
        <w:t>During the study period 8,495 cases (89.0%) were classified as new, 878 (9</w:t>
      </w:r>
      <w:proofErr w:type="gramStart"/>
      <w:r w:rsidRPr="00272811">
        <w:rPr>
          <w:rFonts w:ascii="Arial" w:eastAsia="Arial" w:hAnsi="Arial" w:cs="Arial"/>
          <w:lang w:val="en-GB"/>
        </w:rPr>
        <w:t>,2</w:t>
      </w:r>
      <w:proofErr w:type="gramEnd"/>
      <w:r w:rsidRPr="00272811">
        <w:rPr>
          <w:rFonts w:ascii="Arial" w:eastAsia="Arial" w:hAnsi="Arial" w:cs="Arial"/>
          <w:lang w:val="en-GB"/>
        </w:rPr>
        <w:t xml:space="preserve">%) were previously treated patients, while treatment history was not known on 172 (1.8%). </w:t>
      </w:r>
    </w:p>
    <w:p w14:paraId="323C2157" w14:textId="77777777" w:rsidR="00B60DF4" w:rsidRPr="00272811" w:rsidRDefault="00C76B34" w:rsidP="00272811">
      <w:pPr>
        <w:spacing w:before="120" w:after="120" w:line="360" w:lineRule="auto"/>
        <w:rPr>
          <w:lang w:val="en-GB"/>
        </w:rPr>
      </w:pPr>
      <w:r w:rsidRPr="00272811">
        <w:rPr>
          <w:rFonts w:ascii="Arial" w:eastAsia="Arial" w:hAnsi="Arial" w:cs="Arial"/>
          <w:lang w:val="en-GB"/>
        </w:rPr>
        <w:t>The propor</w:t>
      </w:r>
      <w:r w:rsidRPr="00272811">
        <w:rPr>
          <w:rFonts w:ascii="Arial" w:eastAsia="Arial" w:hAnsi="Arial" w:cs="Arial"/>
          <w:lang w:val="en-GB"/>
        </w:rPr>
        <w:t xml:space="preserve">tion of previously treated patients did not greatly vary by year with a mean value of 9% (see figure). </w:t>
      </w:r>
    </w:p>
    <w:p w14:paraId="47D7E756" w14:textId="77777777" w:rsidR="00B60DF4" w:rsidRDefault="00C76B34" w:rsidP="00272811">
      <w:pPr>
        <w:spacing w:before="120" w:after="120" w:line="360" w:lineRule="auto"/>
      </w:pPr>
      <w:commentRangeStart w:id="158"/>
      <w:r>
        <w:rPr>
          <w:noProof/>
        </w:rPr>
        <w:drawing>
          <wp:inline distT="114300" distB="114300" distL="114300" distR="114300" wp14:anchorId="09DB3A70" wp14:editId="3A5DA026">
            <wp:extent cx="5399730" cy="237490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0"/>
                    <a:srcRect/>
                    <a:stretch>
                      <a:fillRect/>
                    </a:stretch>
                  </pic:blipFill>
                  <pic:spPr>
                    <a:xfrm>
                      <a:off x="0" y="0"/>
                      <a:ext cx="5399730" cy="2374900"/>
                    </a:xfrm>
                    <a:prstGeom prst="rect">
                      <a:avLst/>
                    </a:prstGeom>
                    <a:ln/>
                  </pic:spPr>
                </pic:pic>
              </a:graphicData>
            </a:graphic>
          </wp:inline>
        </w:drawing>
      </w:r>
      <w:commentRangeEnd w:id="158"/>
      <w:r w:rsidR="00225694">
        <w:rPr>
          <w:rStyle w:val="Refdecomentario"/>
        </w:rPr>
        <w:commentReference w:id="158"/>
      </w:r>
    </w:p>
    <w:p w14:paraId="40D2BB30" w14:textId="77777777" w:rsidR="00B60DF4" w:rsidRDefault="00B60DF4" w:rsidP="00272811">
      <w:pPr>
        <w:spacing w:before="120" w:after="120" w:line="360" w:lineRule="auto"/>
      </w:pPr>
    </w:p>
    <w:p w14:paraId="6F63FE52" w14:textId="77777777" w:rsidR="00B60DF4" w:rsidRPr="00272811" w:rsidRDefault="00C76B34" w:rsidP="00272811">
      <w:pPr>
        <w:spacing w:before="120" w:after="120" w:line="360" w:lineRule="auto"/>
        <w:rPr>
          <w:lang w:val="en-GB"/>
        </w:rPr>
      </w:pPr>
      <w:r w:rsidRPr="00272811">
        <w:rPr>
          <w:rFonts w:ascii="Arial" w:eastAsia="Arial" w:hAnsi="Arial" w:cs="Arial"/>
          <w:lang w:val="en-GB"/>
        </w:rPr>
        <w:lastRenderedPageBreak/>
        <w:t xml:space="preserve">Among the previously treated patients having an HIV status, 76.3% (368 cases) were HIV-infected. </w:t>
      </w:r>
    </w:p>
    <w:p w14:paraId="6A20807B" w14:textId="77777777" w:rsidR="00B60DF4" w:rsidRPr="00272811" w:rsidRDefault="00C76B34" w:rsidP="00272811">
      <w:pPr>
        <w:spacing w:before="120" w:after="120" w:line="360" w:lineRule="auto"/>
        <w:ind w:left="-1080" w:firstLine="1080"/>
        <w:rPr>
          <w:lang w:val="en-GB"/>
        </w:rPr>
      </w:pPr>
      <w:r w:rsidRPr="00272811">
        <w:rPr>
          <w:rFonts w:ascii="Arial" w:eastAsia="Arial" w:hAnsi="Arial" w:cs="Arial"/>
          <w:u w:val="single"/>
          <w:lang w:val="en-GB"/>
        </w:rPr>
        <w:t>Treatment outcomes</w:t>
      </w:r>
    </w:p>
    <w:p w14:paraId="7BEDCFB6" w14:textId="77777777" w:rsidR="00B60DF4" w:rsidRPr="00272811" w:rsidRDefault="00C76B34" w:rsidP="00272811">
      <w:pPr>
        <w:spacing w:before="120" w:after="120" w:line="360" w:lineRule="auto"/>
        <w:rPr>
          <w:lang w:val="en-GB"/>
        </w:rPr>
      </w:pPr>
      <w:r w:rsidRPr="00272811">
        <w:rPr>
          <w:rFonts w:ascii="Arial" w:eastAsia="Arial" w:hAnsi="Arial" w:cs="Arial"/>
          <w:lang w:val="en-GB"/>
        </w:rPr>
        <w:t>Over the study period the overal</w:t>
      </w:r>
      <w:r w:rsidRPr="00272811">
        <w:rPr>
          <w:rFonts w:ascii="Arial" w:eastAsia="Arial" w:hAnsi="Arial" w:cs="Arial"/>
          <w:lang w:val="en-GB"/>
        </w:rPr>
        <w:t xml:space="preserve">l proportion of treatment success for registered patients was 68.2% (6,534 cases), </w:t>
      </w:r>
      <w:commentRangeStart w:id="159"/>
      <w:r w:rsidRPr="00272811">
        <w:rPr>
          <w:rFonts w:ascii="Arial" w:eastAsia="Arial" w:hAnsi="Arial" w:cs="Arial"/>
          <w:lang w:val="en-GB"/>
        </w:rPr>
        <w:t xml:space="preserve">the proportion of cured patients decreased while treatment completed increased (see figure).  </w:t>
      </w:r>
      <w:commentRangeEnd w:id="159"/>
      <w:r w:rsidR="00225694">
        <w:rPr>
          <w:rStyle w:val="Refdecomentario"/>
        </w:rPr>
        <w:commentReference w:id="159"/>
      </w:r>
      <w:proofErr w:type="gramStart"/>
      <w:r w:rsidRPr="00272811">
        <w:rPr>
          <w:rFonts w:ascii="Arial" w:eastAsia="Arial" w:hAnsi="Arial" w:cs="Arial"/>
          <w:lang w:val="en-GB"/>
        </w:rPr>
        <w:t>A total of 1,478</w:t>
      </w:r>
      <w:proofErr w:type="gramEnd"/>
      <w:r w:rsidRPr="00272811">
        <w:rPr>
          <w:rFonts w:ascii="Arial" w:eastAsia="Arial" w:hAnsi="Arial" w:cs="Arial"/>
          <w:lang w:val="en-GB"/>
        </w:rPr>
        <w:t xml:space="preserve"> patients starting TB treatment died (15.4%) during the study p</w:t>
      </w:r>
      <w:r w:rsidRPr="00272811">
        <w:rPr>
          <w:rFonts w:ascii="Arial" w:eastAsia="Arial" w:hAnsi="Arial" w:cs="Arial"/>
          <w:lang w:val="en-GB"/>
        </w:rPr>
        <w:t>eriod.</w:t>
      </w:r>
    </w:p>
    <w:p w14:paraId="6D4681EF" w14:textId="77777777" w:rsidR="00B60DF4" w:rsidRDefault="00C76B34" w:rsidP="00272811">
      <w:pPr>
        <w:spacing w:before="120" w:after="120" w:line="360" w:lineRule="auto"/>
      </w:pPr>
      <w:r>
        <w:rPr>
          <w:noProof/>
        </w:rPr>
        <w:drawing>
          <wp:inline distT="114300" distB="114300" distL="114300" distR="114300" wp14:anchorId="6C354437" wp14:editId="5286F015">
            <wp:extent cx="5399730" cy="24765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5399730" cy="2476500"/>
                    </a:xfrm>
                    <a:prstGeom prst="rect">
                      <a:avLst/>
                    </a:prstGeom>
                    <a:ln/>
                  </pic:spPr>
                </pic:pic>
              </a:graphicData>
            </a:graphic>
          </wp:inline>
        </w:drawing>
      </w:r>
      <w:r>
        <w:rPr>
          <w:rFonts w:ascii="Arial" w:eastAsia="Arial" w:hAnsi="Arial" w:cs="Arial"/>
        </w:rPr>
        <w:t xml:space="preserve"> </w:t>
      </w:r>
    </w:p>
    <w:p w14:paraId="44F3A1BD" w14:textId="77777777" w:rsidR="00B60DF4" w:rsidRPr="00272811" w:rsidRDefault="00C76B34" w:rsidP="00272811">
      <w:pPr>
        <w:spacing w:before="120" w:after="120" w:line="360" w:lineRule="auto"/>
        <w:rPr>
          <w:lang w:val="en-GB"/>
        </w:rPr>
      </w:pPr>
      <w:r w:rsidRPr="00272811">
        <w:rPr>
          <w:rFonts w:ascii="Arial" w:eastAsia="Arial" w:hAnsi="Arial" w:cs="Arial"/>
          <w:lang w:val="en-GB"/>
        </w:rPr>
        <w:t>Previously treated versus new patients differed in some areas. Though the likelihood of being cured were similar between the two groups (Pearson’s Chi-squared test with Yates’ continuity correction: p &lt;</w:t>
      </w:r>
      <w:r w:rsidRPr="00272811">
        <w:rPr>
          <w:rFonts w:ascii="Arial" w:eastAsia="Arial" w:hAnsi="Arial" w:cs="Arial"/>
          <w:lang w:val="en-GB"/>
        </w:rPr>
        <w:t xml:space="preserve"> 0.89), previously treated patients had significantly higher rates of being lost to follow up or otherwise not completing treatment (p &lt; 0.001) (see figure).</w:t>
      </w:r>
    </w:p>
    <w:p w14:paraId="5190A980" w14:textId="77777777" w:rsidR="00B60DF4" w:rsidRDefault="00C76B34" w:rsidP="00272811">
      <w:pPr>
        <w:spacing w:before="120" w:after="120" w:line="360" w:lineRule="auto"/>
      </w:pPr>
      <w:r>
        <w:rPr>
          <w:noProof/>
        </w:rPr>
        <w:lastRenderedPageBreak/>
        <w:drawing>
          <wp:inline distT="114300" distB="114300" distL="114300" distR="114300" wp14:anchorId="1DB54A72" wp14:editId="4EF5B1B5">
            <wp:extent cx="5399730" cy="2692400"/>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2"/>
                    <a:srcRect/>
                    <a:stretch>
                      <a:fillRect/>
                    </a:stretch>
                  </pic:blipFill>
                  <pic:spPr>
                    <a:xfrm>
                      <a:off x="0" y="0"/>
                      <a:ext cx="5399730" cy="2692400"/>
                    </a:xfrm>
                    <a:prstGeom prst="rect">
                      <a:avLst/>
                    </a:prstGeom>
                    <a:ln/>
                  </pic:spPr>
                </pic:pic>
              </a:graphicData>
            </a:graphic>
          </wp:inline>
        </w:drawing>
      </w:r>
    </w:p>
    <w:p w14:paraId="35C3652C" w14:textId="77777777" w:rsidR="00B60DF4" w:rsidRPr="00272811" w:rsidRDefault="00C76B34" w:rsidP="00272811">
      <w:pPr>
        <w:spacing w:before="120" w:after="120" w:line="360" w:lineRule="auto"/>
        <w:rPr>
          <w:lang w:val="en-GB"/>
        </w:rPr>
      </w:pPr>
      <w:r w:rsidRPr="00272811">
        <w:rPr>
          <w:rFonts w:ascii="Arial" w:eastAsia="Arial" w:hAnsi="Arial" w:cs="Arial"/>
          <w:lang w:val="en-GB"/>
        </w:rPr>
        <w:t>Overall women had a higher proportion of treatment success 70.8% of cases (2,966) compared to 66</w:t>
      </w:r>
      <w:r w:rsidRPr="00272811">
        <w:rPr>
          <w:rFonts w:ascii="Arial" w:eastAsia="Arial" w:hAnsi="Arial" w:cs="Arial"/>
          <w:lang w:val="en-GB"/>
        </w:rPr>
        <w:t>.2% (3,568) in men (p &lt; 0.001). Similarly, women saw fewer deaths: 14.8% (595 cases) compared to 17.0% (883), respectively (p = 0.003). Lost to follow up as treatment outcome was also more frequent in men: 10.9% (568 cases) than in women 82% (329 cases) (p</w:t>
      </w:r>
      <w:r w:rsidRPr="00272811">
        <w:rPr>
          <w:rFonts w:ascii="Arial" w:eastAsia="Arial" w:hAnsi="Arial" w:cs="Arial"/>
          <w:lang w:val="en-GB"/>
        </w:rPr>
        <w:t xml:space="preserve"> &lt; 0.001). </w:t>
      </w:r>
    </w:p>
    <w:p w14:paraId="240D2260" w14:textId="77777777" w:rsidR="00B60DF4" w:rsidRPr="00272811" w:rsidRDefault="00B60DF4" w:rsidP="00272811">
      <w:pPr>
        <w:spacing w:before="120" w:after="120" w:line="360" w:lineRule="auto"/>
        <w:rPr>
          <w:lang w:val="en-GB"/>
        </w:rPr>
      </w:pPr>
    </w:p>
    <w:p w14:paraId="26EC8B1A" w14:textId="77777777" w:rsidR="00B60DF4" w:rsidRPr="00272811" w:rsidRDefault="00C76B34" w:rsidP="00272811">
      <w:pPr>
        <w:spacing w:before="120" w:after="120" w:line="360" w:lineRule="auto"/>
        <w:rPr>
          <w:lang w:val="en-GB"/>
        </w:rPr>
      </w:pPr>
      <w:r w:rsidRPr="00272811">
        <w:rPr>
          <w:rFonts w:ascii="Arial" w:eastAsia="Arial" w:hAnsi="Arial" w:cs="Arial"/>
          <w:lang w:val="en-GB"/>
        </w:rPr>
        <w:t>The likelihood of being of being lost to follow up differed significantly by age, as well, with young people generally at greatest risk (p &lt; 0.001) (see figure).</w:t>
      </w:r>
    </w:p>
    <w:p w14:paraId="5BA13032" w14:textId="77777777" w:rsidR="00B60DF4" w:rsidRDefault="00C76B34" w:rsidP="00272811">
      <w:pPr>
        <w:spacing w:before="120" w:after="120" w:line="360" w:lineRule="auto"/>
      </w:pPr>
      <w:commentRangeStart w:id="160"/>
      <w:r>
        <w:rPr>
          <w:noProof/>
        </w:rPr>
        <w:lastRenderedPageBreak/>
        <w:drawing>
          <wp:inline distT="114300" distB="114300" distL="114300" distR="114300" wp14:anchorId="34D593E4" wp14:editId="0097739D">
            <wp:extent cx="5399730" cy="30988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5399730" cy="3098800"/>
                    </a:xfrm>
                    <a:prstGeom prst="rect">
                      <a:avLst/>
                    </a:prstGeom>
                    <a:ln/>
                  </pic:spPr>
                </pic:pic>
              </a:graphicData>
            </a:graphic>
          </wp:inline>
        </w:drawing>
      </w:r>
      <w:commentRangeEnd w:id="160"/>
      <w:r w:rsidR="00225694">
        <w:rPr>
          <w:rStyle w:val="Refdecomentario"/>
        </w:rPr>
        <w:commentReference w:id="160"/>
      </w:r>
    </w:p>
    <w:p w14:paraId="51C2E081" w14:textId="77777777" w:rsidR="00B60DF4" w:rsidRDefault="00B60DF4" w:rsidP="00272811">
      <w:pPr>
        <w:spacing w:before="120" w:after="120" w:line="360" w:lineRule="auto"/>
      </w:pPr>
    </w:p>
    <w:p w14:paraId="3C2B95BF" w14:textId="77777777" w:rsidR="00B60DF4" w:rsidRPr="00272811" w:rsidRDefault="00C76B34" w:rsidP="00272811">
      <w:pPr>
        <w:spacing w:before="120" w:after="120" w:line="360" w:lineRule="auto"/>
        <w:rPr>
          <w:lang w:val="en-GB"/>
        </w:rPr>
      </w:pPr>
      <w:r w:rsidRPr="00272811">
        <w:rPr>
          <w:rFonts w:ascii="Arial" w:eastAsia="Arial" w:hAnsi="Arial" w:cs="Arial"/>
          <w:lang w:val="en-GB"/>
        </w:rPr>
        <w:t>Among patients with known HIV status and known treatment outcome, the likelihood of death w</w:t>
      </w:r>
      <w:commentRangeStart w:id="161"/>
      <w:r w:rsidRPr="00272811">
        <w:rPr>
          <w:rFonts w:ascii="Arial" w:eastAsia="Arial" w:hAnsi="Arial" w:cs="Arial"/>
          <w:lang w:val="en-GB"/>
        </w:rPr>
        <w:t xml:space="preserve">as significantly higher among those with HIV than those without (OR of 1.1, 95% confidence interval: 1.07-1.13). </w:t>
      </w:r>
      <w:commentRangeEnd w:id="161"/>
      <w:r w:rsidR="00225694">
        <w:rPr>
          <w:rStyle w:val="Refdecomentario"/>
        </w:rPr>
        <w:commentReference w:id="161"/>
      </w:r>
      <w:proofErr w:type="gramStart"/>
      <w:r w:rsidRPr="00272811">
        <w:rPr>
          <w:rFonts w:ascii="Arial" w:eastAsia="Arial" w:hAnsi="Arial" w:cs="Arial"/>
          <w:lang w:val="en-GB"/>
        </w:rPr>
        <w:t>Generally speaking (</w:t>
      </w:r>
      <w:proofErr w:type="gramEnd"/>
      <w:r w:rsidRPr="00272811">
        <w:rPr>
          <w:rFonts w:ascii="Arial" w:eastAsia="Arial" w:hAnsi="Arial" w:cs="Arial"/>
          <w:lang w:val="en-GB"/>
        </w:rPr>
        <w:t>and with the notable exception o</w:t>
      </w:r>
      <w:r w:rsidRPr="00272811">
        <w:rPr>
          <w:rFonts w:ascii="Arial" w:eastAsia="Arial" w:hAnsi="Arial" w:cs="Arial"/>
          <w:lang w:val="en-GB"/>
        </w:rPr>
        <w:t>f infants), the likelihood of death was higher among older patients.</w:t>
      </w:r>
    </w:p>
    <w:p w14:paraId="6F1C94E7" w14:textId="77777777" w:rsidR="00B60DF4" w:rsidRDefault="00C76B34" w:rsidP="00272811">
      <w:pPr>
        <w:spacing w:before="120" w:after="120" w:line="360" w:lineRule="auto"/>
      </w:pPr>
      <w:r>
        <w:rPr>
          <w:noProof/>
        </w:rPr>
        <w:drawing>
          <wp:inline distT="114300" distB="114300" distL="114300" distR="114300" wp14:anchorId="04883482" wp14:editId="78531D6A">
            <wp:extent cx="5399730" cy="28575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5399730" cy="2857500"/>
                    </a:xfrm>
                    <a:prstGeom prst="rect">
                      <a:avLst/>
                    </a:prstGeom>
                    <a:ln/>
                  </pic:spPr>
                </pic:pic>
              </a:graphicData>
            </a:graphic>
          </wp:inline>
        </w:drawing>
      </w:r>
    </w:p>
    <w:p w14:paraId="36895DED" w14:textId="77777777" w:rsidR="00B60DF4" w:rsidRPr="00272811" w:rsidRDefault="00C76B34" w:rsidP="00272811">
      <w:pPr>
        <w:spacing w:before="120" w:after="120" w:line="360" w:lineRule="auto"/>
        <w:rPr>
          <w:lang w:val="en-GB"/>
        </w:rPr>
      </w:pPr>
      <w:r w:rsidRPr="00272811">
        <w:rPr>
          <w:rFonts w:ascii="Arial" w:eastAsia="Arial" w:hAnsi="Arial" w:cs="Arial"/>
          <w:lang w:val="en-GB"/>
        </w:rPr>
        <w:lastRenderedPageBreak/>
        <w:t xml:space="preserve">Treatment failed in similar proportions in HIV-positive patients and HIV negative patients: 1.0% (37 cases) against 1.0% (14 cases), respectively (p = 0.87); </w:t>
      </w:r>
      <w:proofErr w:type="gramStart"/>
      <w:r w:rsidRPr="00272811">
        <w:rPr>
          <w:rFonts w:ascii="Arial" w:eastAsia="Arial" w:hAnsi="Arial" w:cs="Arial"/>
          <w:lang w:val="en-GB"/>
        </w:rPr>
        <w:t>and also</w:t>
      </w:r>
      <w:proofErr w:type="gramEnd"/>
      <w:r w:rsidRPr="00272811">
        <w:rPr>
          <w:rFonts w:ascii="Arial" w:eastAsia="Arial" w:hAnsi="Arial" w:cs="Arial"/>
          <w:lang w:val="en-GB"/>
        </w:rPr>
        <w:t xml:space="preserve"> for men and women:</w:t>
      </w:r>
      <w:r w:rsidRPr="00272811">
        <w:rPr>
          <w:rFonts w:ascii="Arial" w:eastAsia="Arial" w:hAnsi="Arial" w:cs="Arial"/>
          <w:lang w:val="en-GB"/>
        </w:rPr>
        <w:t xml:space="preserve"> 1.3% (64 cases) and 1.2% (51 cases), respectively (p = 0.96).</w:t>
      </w:r>
    </w:p>
    <w:p w14:paraId="4EE51840" w14:textId="77777777" w:rsidR="00B60DF4" w:rsidRPr="00272811" w:rsidRDefault="00B60DF4" w:rsidP="00272811">
      <w:pPr>
        <w:spacing w:before="120" w:after="120" w:line="360" w:lineRule="auto"/>
        <w:rPr>
          <w:lang w:val="en-GB"/>
        </w:rPr>
      </w:pPr>
    </w:p>
    <w:p w14:paraId="45E03035" w14:textId="77777777" w:rsidR="00B60DF4" w:rsidRPr="00272811" w:rsidRDefault="00C76B34" w:rsidP="00272811">
      <w:pPr>
        <w:spacing w:before="120" w:after="120" w:line="360" w:lineRule="auto"/>
        <w:rPr>
          <w:lang w:val="en-GB"/>
        </w:rPr>
      </w:pPr>
      <w:commentRangeStart w:id="162"/>
      <w:r w:rsidRPr="00272811">
        <w:rPr>
          <w:rFonts w:ascii="Arial" w:eastAsia="Arial" w:hAnsi="Arial" w:cs="Arial"/>
          <w:b/>
          <w:u w:val="single"/>
          <w:lang w:val="en-GB"/>
        </w:rPr>
        <w:t xml:space="preserve">DISCUSSION: </w:t>
      </w:r>
      <w:commentRangeEnd w:id="162"/>
      <w:r w:rsidR="00225694">
        <w:rPr>
          <w:rStyle w:val="Refdecomentario"/>
        </w:rPr>
        <w:commentReference w:id="162"/>
      </w:r>
    </w:p>
    <w:p w14:paraId="44A63CBE" w14:textId="77777777" w:rsidR="00B60DF4" w:rsidRPr="00272811" w:rsidRDefault="00C76B34" w:rsidP="00272811">
      <w:pPr>
        <w:spacing w:before="120" w:after="120" w:line="360" w:lineRule="auto"/>
        <w:rPr>
          <w:lang w:val="en-GB"/>
        </w:rPr>
      </w:pPr>
      <w:r w:rsidRPr="00272811">
        <w:rPr>
          <w:rFonts w:ascii="Arial" w:eastAsia="Arial" w:hAnsi="Arial" w:cs="Arial"/>
          <w:lang w:val="en-GB"/>
        </w:rPr>
        <w:t xml:space="preserve">This study shows that the incidence of tuberculosis in the District of </w:t>
      </w:r>
      <w:proofErr w:type="spellStart"/>
      <w:r w:rsidRPr="00272811">
        <w:rPr>
          <w:rFonts w:ascii="Arial" w:eastAsia="Arial" w:hAnsi="Arial" w:cs="Arial"/>
          <w:lang w:val="en-GB"/>
        </w:rPr>
        <w:t>Manhiça</w:t>
      </w:r>
      <w:proofErr w:type="spellEnd"/>
      <w:r w:rsidRPr="00272811">
        <w:rPr>
          <w:rFonts w:ascii="Arial" w:eastAsia="Arial" w:hAnsi="Arial" w:cs="Arial"/>
          <w:lang w:val="en-GB"/>
        </w:rPr>
        <w:t xml:space="preserve"> is increasing, having nearly tripled over the </w:t>
      </w:r>
      <w:proofErr w:type="gramStart"/>
      <w:r w:rsidRPr="00272811">
        <w:rPr>
          <w:rFonts w:ascii="Arial" w:eastAsia="Arial" w:hAnsi="Arial" w:cs="Arial"/>
          <w:lang w:val="en-GB"/>
        </w:rPr>
        <w:t>16 year</w:t>
      </w:r>
      <w:proofErr w:type="gramEnd"/>
      <w:r w:rsidRPr="00272811">
        <w:rPr>
          <w:rFonts w:ascii="Arial" w:eastAsia="Arial" w:hAnsi="Arial" w:cs="Arial"/>
          <w:lang w:val="en-GB"/>
        </w:rPr>
        <w:t xml:space="preserve"> period of observation. TB patients were genera</w:t>
      </w:r>
      <w:r w:rsidRPr="00272811">
        <w:rPr>
          <w:rFonts w:ascii="Arial" w:eastAsia="Arial" w:hAnsi="Arial" w:cs="Arial"/>
          <w:lang w:val="en-GB"/>
        </w:rPr>
        <w:t xml:space="preserve">lly young adults and increasingly co-infected with HIV. Over time, we observed a trend of increasing bacteriologically unconfirmed disease. Incidence was higher than </w:t>
      </w:r>
      <w:proofErr w:type="gramStart"/>
      <w:r w:rsidRPr="00272811">
        <w:rPr>
          <w:rFonts w:ascii="Arial" w:eastAsia="Arial" w:hAnsi="Arial" w:cs="Arial"/>
          <w:lang w:val="en-GB"/>
        </w:rPr>
        <w:t>men</w:t>
      </w:r>
      <w:proofErr w:type="gramEnd"/>
      <w:r w:rsidRPr="00272811">
        <w:rPr>
          <w:rFonts w:ascii="Arial" w:eastAsia="Arial" w:hAnsi="Arial" w:cs="Arial"/>
          <w:lang w:val="en-GB"/>
        </w:rPr>
        <w:t xml:space="preserve"> than women across all age groups except for the very young (where incidence was very l</w:t>
      </w:r>
      <w:r w:rsidRPr="00272811">
        <w:rPr>
          <w:rFonts w:ascii="Arial" w:eastAsia="Arial" w:hAnsi="Arial" w:cs="Arial"/>
          <w:lang w:val="en-GB"/>
        </w:rPr>
        <w:t xml:space="preserve">ow generally). </w:t>
      </w:r>
    </w:p>
    <w:p w14:paraId="3875168C" w14:textId="77777777" w:rsidR="00B60DF4" w:rsidRPr="00272811" w:rsidRDefault="00C76B34" w:rsidP="00272811">
      <w:pPr>
        <w:spacing w:before="120" w:after="120" w:line="360" w:lineRule="auto"/>
        <w:rPr>
          <w:lang w:val="en-GB"/>
        </w:rPr>
      </w:pPr>
      <w:r w:rsidRPr="00272811">
        <w:rPr>
          <w:rFonts w:ascii="Arial" w:eastAsia="Arial" w:hAnsi="Arial" w:cs="Arial"/>
          <w:lang w:val="en-GB"/>
        </w:rPr>
        <w:t xml:space="preserve">The trend towards increased TB incidence and increased TB-HIV co-infection represents an important threat to public health. Further research </w:t>
      </w:r>
      <w:proofErr w:type="gramStart"/>
      <w:r w:rsidRPr="00272811">
        <w:rPr>
          <w:rFonts w:ascii="Arial" w:eastAsia="Arial" w:hAnsi="Arial" w:cs="Arial"/>
          <w:lang w:val="en-GB"/>
        </w:rPr>
        <w:t>is needed</w:t>
      </w:r>
      <w:proofErr w:type="gramEnd"/>
      <w:r w:rsidRPr="00272811">
        <w:rPr>
          <w:rFonts w:ascii="Arial" w:eastAsia="Arial" w:hAnsi="Arial" w:cs="Arial"/>
          <w:lang w:val="en-GB"/>
        </w:rPr>
        <w:t xml:space="preserve"> regarding the potential social, migratory, and biomedical implications and dimensions of </w:t>
      </w:r>
      <w:r w:rsidRPr="00272811">
        <w:rPr>
          <w:rFonts w:ascii="Arial" w:eastAsia="Arial" w:hAnsi="Arial" w:cs="Arial"/>
          <w:lang w:val="en-GB"/>
        </w:rPr>
        <w:t xml:space="preserve">this increase. Nonetheless, this study, though simple in its methods and approach, can inform </w:t>
      </w:r>
      <w:bookmarkStart w:id="163" w:name="_GoBack"/>
      <w:r w:rsidRPr="00272811">
        <w:rPr>
          <w:rFonts w:ascii="Arial" w:eastAsia="Arial" w:hAnsi="Arial" w:cs="Arial"/>
          <w:lang w:val="en-GB"/>
        </w:rPr>
        <w:t>public health practice and guide future scientific investigation into the areas of TB, TB-HIV co-infection, and general infectious disease surveillance in Souther</w:t>
      </w:r>
      <w:r w:rsidRPr="00272811">
        <w:rPr>
          <w:rFonts w:ascii="Arial" w:eastAsia="Arial" w:hAnsi="Arial" w:cs="Arial"/>
          <w:lang w:val="en-GB"/>
        </w:rPr>
        <w:t>n Africa.</w:t>
      </w:r>
      <w:bookmarkEnd w:id="163"/>
    </w:p>
    <w:p w14:paraId="7EEEC44F" w14:textId="77777777" w:rsidR="00B60DF4" w:rsidRPr="00272811" w:rsidRDefault="00B60DF4">
      <w:pPr>
        <w:spacing w:before="120" w:after="120"/>
        <w:rPr>
          <w:lang w:val="en-GB"/>
        </w:rPr>
      </w:pPr>
    </w:p>
    <w:p w14:paraId="28EE0788" w14:textId="77777777" w:rsidR="00B60DF4" w:rsidRPr="00272811" w:rsidRDefault="00B60DF4">
      <w:pPr>
        <w:spacing w:before="120" w:after="120"/>
        <w:rPr>
          <w:lang w:val="en-GB"/>
        </w:rPr>
      </w:pPr>
    </w:p>
    <w:p w14:paraId="4EA3B78F" w14:textId="77777777" w:rsidR="00B60DF4" w:rsidRPr="00272811" w:rsidRDefault="00C76B34">
      <w:pPr>
        <w:rPr>
          <w:lang w:val="en-GB"/>
        </w:rPr>
      </w:pPr>
      <w:r w:rsidRPr="00272811">
        <w:rPr>
          <w:lang w:val="en-GB"/>
        </w:rPr>
        <w:br w:type="page"/>
      </w:r>
    </w:p>
    <w:p w14:paraId="79C5C9E7" w14:textId="77777777" w:rsidR="00B60DF4" w:rsidRPr="00272811" w:rsidRDefault="00B60DF4">
      <w:pPr>
        <w:spacing w:before="120" w:after="120"/>
        <w:rPr>
          <w:lang w:val="en-GB"/>
        </w:rPr>
      </w:pPr>
    </w:p>
    <w:p w14:paraId="33DFA4C5" w14:textId="77777777" w:rsidR="00B60DF4" w:rsidRPr="00272811" w:rsidRDefault="00C76B34">
      <w:pPr>
        <w:spacing w:before="120" w:after="120"/>
        <w:rPr>
          <w:lang w:val="en-GB"/>
        </w:rPr>
      </w:pPr>
      <w:r w:rsidRPr="00272811">
        <w:rPr>
          <w:rFonts w:ascii="Arial" w:eastAsia="Arial" w:hAnsi="Arial" w:cs="Arial"/>
          <w:b/>
          <w:lang w:val="en-GB"/>
        </w:rPr>
        <w:t>REFERENCES:</w:t>
      </w:r>
    </w:p>
    <w:p w14:paraId="25C0EB2A" w14:textId="77777777" w:rsidR="00B60DF4" w:rsidRDefault="00C76B34">
      <w:pPr>
        <w:widowControl w:val="0"/>
        <w:spacing w:before="120" w:after="120"/>
        <w:ind w:left="640" w:hanging="640"/>
      </w:pPr>
      <w:r w:rsidRPr="00272811">
        <w:rPr>
          <w:rFonts w:ascii="Arial" w:eastAsia="Arial" w:hAnsi="Arial" w:cs="Arial"/>
          <w:lang w:val="en-GB"/>
        </w:rPr>
        <w:t xml:space="preserve">1. </w:t>
      </w:r>
      <w:r w:rsidRPr="00272811">
        <w:rPr>
          <w:rFonts w:ascii="Arial" w:eastAsia="Arial" w:hAnsi="Arial" w:cs="Arial"/>
          <w:lang w:val="en-GB"/>
        </w:rPr>
        <w:tab/>
        <w:t xml:space="preserve">Who. Global tuberculosis report 2014 (WHO/HTM/TB/2014.08). </w:t>
      </w:r>
      <w:r>
        <w:rPr>
          <w:rFonts w:ascii="Arial" w:eastAsia="Arial" w:hAnsi="Arial" w:cs="Arial"/>
        </w:rPr>
        <w:t xml:space="preserve">2014; </w:t>
      </w:r>
    </w:p>
    <w:p w14:paraId="750A7CAD" w14:textId="77777777" w:rsidR="00B60DF4" w:rsidRPr="00272811" w:rsidRDefault="00C76B34">
      <w:pPr>
        <w:widowControl w:val="0"/>
        <w:spacing w:before="120" w:after="120"/>
        <w:ind w:left="640" w:hanging="640"/>
        <w:rPr>
          <w:lang w:val="en-GB"/>
        </w:rPr>
      </w:pPr>
      <w:r>
        <w:rPr>
          <w:rFonts w:ascii="Arial" w:eastAsia="Arial" w:hAnsi="Arial" w:cs="Arial"/>
        </w:rPr>
        <w:t xml:space="preserve">2. </w:t>
      </w:r>
      <w:r>
        <w:rPr>
          <w:rFonts w:ascii="Arial" w:eastAsia="Arial" w:hAnsi="Arial" w:cs="Arial"/>
        </w:rPr>
        <w:tab/>
      </w:r>
      <w:proofErr w:type="spellStart"/>
      <w:r>
        <w:rPr>
          <w:rFonts w:ascii="Arial" w:eastAsia="Arial" w:hAnsi="Arial" w:cs="Arial"/>
        </w:rPr>
        <w:t>Salomao</w:t>
      </w:r>
      <w:proofErr w:type="spellEnd"/>
      <w:r>
        <w:rPr>
          <w:rFonts w:ascii="Arial" w:eastAsia="Arial" w:hAnsi="Arial" w:cs="Arial"/>
        </w:rPr>
        <w:t xml:space="preserve"> MA. </w:t>
      </w:r>
      <w:r w:rsidRPr="00272811">
        <w:rPr>
          <w:rFonts w:ascii="Arial" w:eastAsia="Arial" w:hAnsi="Arial" w:cs="Arial"/>
          <w:lang w:val="en-GB"/>
        </w:rPr>
        <w:t xml:space="preserve">The National Tuberculosis Control Programme in Mozambique, 1985-1990. Bull </w:t>
      </w:r>
      <w:proofErr w:type="spellStart"/>
      <w:r w:rsidRPr="00272811">
        <w:rPr>
          <w:rFonts w:ascii="Arial" w:eastAsia="Arial" w:hAnsi="Arial" w:cs="Arial"/>
          <w:lang w:val="en-GB"/>
        </w:rPr>
        <w:t>Int</w:t>
      </w:r>
      <w:proofErr w:type="spellEnd"/>
      <w:r w:rsidRPr="00272811">
        <w:rPr>
          <w:rFonts w:ascii="Arial" w:eastAsia="Arial" w:hAnsi="Arial" w:cs="Arial"/>
          <w:lang w:val="en-GB"/>
        </w:rPr>
        <w:t xml:space="preserve"> Union </w:t>
      </w:r>
      <w:proofErr w:type="spellStart"/>
      <w:r w:rsidRPr="00272811">
        <w:rPr>
          <w:rFonts w:ascii="Arial" w:eastAsia="Arial" w:hAnsi="Arial" w:cs="Arial"/>
          <w:lang w:val="en-GB"/>
        </w:rPr>
        <w:t>Tuberc</w:t>
      </w:r>
      <w:proofErr w:type="spellEnd"/>
      <w:r w:rsidRPr="00272811">
        <w:rPr>
          <w:rFonts w:ascii="Arial" w:eastAsia="Arial" w:hAnsi="Arial" w:cs="Arial"/>
          <w:lang w:val="en-GB"/>
        </w:rPr>
        <w:t xml:space="preserve"> Lung Dis [Internet]. 1991 Dec [cited 2015 Jun 2]</w:t>
      </w:r>
      <w:proofErr w:type="gramStart"/>
      <w:r w:rsidRPr="00272811">
        <w:rPr>
          <w:rFonts w:ascii="Arial" w:eastAsia="Arial" w:hAnsi="Arial" w:cs="Arial"/>
          <w:lang w:val="en-GB"/>
        </w:rPr>
        <w:t>;66</w:t>
      </w:r>
      <w:proofErr w:type="gramEnd"/>
      <w:r w:rsidRPr="00272811">
        <w:rPr>
          <w:rFonts w:ascii="Arial" w:eastAsia="Arial" w:hAnsi="Arial" w:cs="Arial"/>
          <w:lang w:val="en-GB"/>
        </w:rPr>
        <w:t>(4):175–8. Available from: http://www.ncbi.nlm.nih.gov/pubmed/1687510</w:t>
      </w:r>
    </w:p>
    <w:p w14:paraId="2E5DF18F" w14:textId="77777777" w:rsidR="00B60DF4" w:rsidRPr="00272811" w:rsidRDefault="00C76B34">
      <w:pPr>
        <w:widowControl w:val="0"/>
        <w:spacing w:before="120" w:after="120"/>
        <w:ind w:left="640" w:hanging="640"/>
        <w:rPr>
          <w:lang w:val="en-GB"/>
        </w:rPr>
      </w:pPr>
      <w:r w:rsidRPr="00272811">
        <w:rPr>
          <w:rFonts w:ascii="Arial" w:eastAsia="Arial" w:hAnsi="Arial" w:cs="Arial"/>
          <w:lang w:val="en-GB"/>
        </w:rPr>
        <w:t xml:space="preserve">3. </w:t>
      </w:r>
      <w:r w:rsidRPr="00272811">
        <w:rPr>
          <w:rFonts w:ascii="Arial" w:eastAsia="Arial" w:hAnsi="Arial" w:cs="Arial"/>
          <w:lang w:val="en-GB"/>
        </w:rPr>
        <w:tab/>
        <w:t xml:space="preserve">Murray CJ, </w:t>
      </w:r>
      <w:proofErr w:type="spellStart"/>
      <w:r w:rsidRPr="00272811">
        <w:rPr>
          <w:rFonts w:ascii="Arial" w:eastAsia="Arial" w:hAnsi="Arial" w:cs="Arial"/>
          <w:lang w:val="en-GB"/>
        </w:rPr>
        <w:t>DeJonghe</w:t>
      </w:r>
      <w:proofErr w:type="spellEnd"/>
      <w:r w:rsidRPr="00272811">
        <w:rPr>
          <w:rFonts w:ascii="Arial" w:eastAsia="Arial" w:hAnsi="Arial" w:cs="Arial"/>
          <w:lang w:val="en-GB"/>
        </w:rPr>
        <w:t xml:space="preserve"> E, Chum H, </w:t>
      </w:r>
      <w:proofErr w:type="spellStart"/>
      <w:r w:rsidRPr="00272811">
        <w:rPr>
          <w:rFonts w:ascii="Arial" w:eastAsia="Arial" w:hAnsi="Arial" w:cs="Arial"/>
          <w:lang w:val="en-GB"/>
        </w:rPr>
        <w:t>Nyangulu</w:t>
      </w:r>
      <w:proofErr w:type="spellEnd"/>
      <w:r w:rsidRPr="00272811">
        <w:rPr>
          <w:rFonts w:ascii="Arial" w:eastAsia="Arial" w:hAnsi="Arial" w:cs="Arial"/>
          <w:lang w:val="en-GB"/>
        </w:rPr>
        <w:t xml:space="preserve"> D, </w:t>
      </w:r>
      <w:proofErr w:type="spellStart"/>
      <w:proofErr w:type="gramStart"/>
      <w:r w:rsidRPr="00272811">
        <w:rPr>
          <w:rFonts w:ascii="Arial" w:eastAsia="Arial" w:hAnsi="Arial" w:cs="Arial"/>
          <w:lang w:val="en-GB"/>
        </w:rPr>
        <w:t>Salomao</w:t>
      </w:r>
      <w:proofErr w:type="spellEnd"/>
      <w:r w:rsidRPr="00272811">
        <w:rPr>
          <w:rFonts w:ascii="Arial" w:eastAsia="Arial" w:hAnsi="Arial" w:cs="Arial"/>
          <w:lang w:val="en-GB"/>
        </w:rPr>
        <w:t xml:space="preserve">  a</w:t>
      </w:r>
      <w:proofErr w:type="gramEnd"/>
      <w:r w:rsidRPr="00272811">
        <w:rPr>
          <w:rFonts w:ascii="Arial" w:eastAsia="Arial" w:hAnsi="Arial" w:cs="Arial"/>
          <w:lang w:val="en-GB"/>
        </w:rPr>
        <w:t xml:space="preserve">, </w:t>
      </w:r>
      <w:proofErr w:type="spellStart"/>
      <w:r w:rsidRPr="00272811">
        <w:rPr>
          <w:rFonts w:ascii="Arial" w:eastAsia="Arial" w:hAnsi="Arial" w:cs="Arial"/>
          <w:lang w:val="en-GB"/>
        </w:rPr>
        <w:t>Styblo</w:t>
      </w:r>
      <w:proofErr w:type="spellEnd"/>
      <w:r w:rsidRPr="00272811">
        <w:rPr>
          <w:rFonts w:ascii="Arial" w:eastAsia="Arial" w:hAnsi="Arial" w:cs="Arial"/>
          <w:lang w:val="en-GB"/>
        </w:rPr>
        <w:t xml:space="preserve"> K. Cost-effectiveness of Chemotherapy for Pulmonary Tuberculosis in Three Sub-Saharan African Countries. Lancet. 1991</w:t>
      </w:r>
      <w:proofErr w:type="gramStart"/>
      <w:r w:rsidRPr="00272811">
        <w:rPr>
          <w:rFonts w:ascii="Arial" w:eastAsia="Arial" w:hAnsi="Arial" w:cs="Arial"/>
          <w:lang w:val="en-GB"/>
        </w:rPr>
        <w:t>;33</w:t>
      </w:r>
      <w:r w:rsidRPr="00272811">
        <w:rPr>
          <w:rFonts w:ascii="Arial" w:eastAsia="Arial" w:hAnsi="Arial" w:cs="Arial"/>
          <w:lang w:val="en-GB"/>
        </w:rPr>
        <w:t>8:1305</w:t>
      </w:r>
      <w:proofErr w:type="gramEnd"/>
      <w:r w:rsidRPr="00272811">
        <w:rPr>
          <w:rFonts w:ascii="Arial" w:eastAsia="Arial" w:hAnsi="Arial" w:cs="Arial"/>
          <w:lang w:val="en-GB"/>
        </w:rPr>
        <w:t xml:space="preserve">–8. </w:t>
      </w:r>
    </w:p>
    <w:p w14:paraId="6508C666" w14:textId="77777777" w:rsidR="00B60DF4" w:rsidRPr="00272811" w:rsidRDefault="00C76B34">
      <w:pPr>
        <w:widowControl w:val="0"/>
        <w:spacing w:before="120" w:after="120"/>
        <w:ind w:left="640" w:hanging="640"/>
        <w:rPr>
          <w:lang w:val="en-GB"/>
        </w:rPr>
      </w:pPr>
      <w:r w:rsidRPr="00272811">
        <w:rPr>
          <w:rFonts w:ascii="Arial" w:eastAsia="Arial" w:hAnsi="Arial" w:cs="Arial"/>
          <w:lang w:val="en-GB"/>
        </w:rPr>
        <w:t xml:space="preserve">4. </w:t>
      </w:r>
      <w:r w:rsidRPr="00272811">
        <w:rPr>
          <w:rFonts w:ascii="Arial" w:eastAsia="Arial" w:hAnsi="Arial" w:cs="Arial"/>
          <w:lang w:val="en-GB"/>
        </w:rPr>
        <w:tab/>
        <w:t xml:space="preserve">Cliff J, Walt G, </w:t>
      </w:r>
      <w:proofErr w:type="spellStart"/>
      <w:r w:rsidRPr="00272811">
        <w:rPr>
          <w:rFonts w:ascii="Arial" w:eastAsia="Arial" w:hAnsi="Arial" w:cs="Arial"/>
          <w:lang w:val="en-GB"/>
        </w:rPr>
        <w:t>Nhatave</w:t>
      </w:r>
      <w:proofErr w:type="spellEnd"/>
      <w:r w:rsidRPr="00272811">
        <w:rPr>
          <w:rFonts w:ascii="Arial" w:eastAsia="Arial" w:hAnsi="Arial" w:cs="Arial"/>
          <w:lang w:val="en-GB"/>
        </w:rPr>
        <w:t xml:space="preserve"> I. </w:t>
      </w:r>
      <w:proofErr w:type="gramStart"/>
      <w:r w:rsidRPr="00272811">
        <w:rPr>
          <w:rFonts w:ascii="Arial" w:eastAsia="Arial" w:hAnsi="Arial" w:cs="Arial"/>
          <w:lang w:val="en-GB"/>
        </w:rPr>
        <w:t>What ’</w:t>
      </w:r>
      <w:proofErr w:type="gramEnd"/>
      <w:r w:rsidRPr="00272811">
        <w:rPr>
          <w:rFonts w:ascii="Arial" w:eastAsia="Arial" w:hAnsi="Arial" w:cs="Arial"/>
          <w:lang w:val="en-GB"/>
        </w:rPr>
        <w:t xml:space="preserve"> s in a Name ? Policy transfer in Mozambique : DOTS for tuberculosis and </w:t>
      </w:r>
      <w:proofErr w:type="spellStart"/>
      <w:r w:rsidRPr="00272811">
        <w:rPr>
          <w:rFonts w:ascii="Arial" w:eastAsia="Arial" w:hAnsi="Arial" w:cs="Arial"/>
          <w:lang w:val="en-GB"/>
        </w:rPr>
        <w:t>sy</w:t>
      </w:r>
      <w:proofErr w:type="spellEnd"/>
      <w:r w:rsidRPr="00272811">
        <w:rPr>
          <w:rFonts w:ascii="Arial" w:eastAsia="Arial" w:hAnsi="Arial" w:cs="Arial"/>
          <w:lang w:val="en-GB"/>
        </w:rPr>
        <w:t xml:space="preserve"> ... 2004; </w:t>
      </w:r>
    </w:p>
    <w:p w14:paraId="1CB033E3" w14:textId="77777777" w:rsidR="00B60DF4" w:rsidRPr="00272811" w:rsidRDefault="00C76B34">
      <w:pPr>
        <w:widowControl w:val="0"/>
        <w:spacing w:before="120" w:after="120"/>
        <w:ind w:left="640" w:hanging="640"/>
        <w:rPr>
          <w:lang w:val="en-GB"/>
        </w:rPr>
      </w:pPr>
      <w:r w:rsidRPr="00272811">
        <w:rPr>
          <w:rFonts w:ascii="Arial" w:eastAsia="Arial" w:hAnsi="Arial" w:cs="Arial"/>
          <w:lang w:val="en-GB"/>
        </w:rPr>
        <w:t xml:space="preserve">5. </w:t>
      </w:r>
      <w:r w:rsidRPr="00272811">
        <w:rPr>
          <w:rFonts w:ascii="Arial" w:eastAsia="Arial" w:hAnsi="Arial" w:cs="Arial"/>
          <w:lang w:val="en-GB"/>
        </w:rPr>
        <w:tab/>
        <w:t xml:space="preserve">Ogden J, Walt G, Lush L. The politics of “branding” in policy transfer: The case of DOTS for tuberculosis control. </w:t>
      </w:r>
      <w:proofErr w:type="spellStart"/>
      <w:r w:rsidRPr="00272811">
        <w:rPr>
          <w:rFonts w:ascii="Arial" w:eastAsia="Arial" w:hAnsi="Arial" w:cs="Arial"/>
          <w:lang w:val="en-GB"/>
        </w:rPr>
        <w:t>S</w:t>
      </w:r>
      <w:r w:rsidRPr="00272811">
        <w:rPr>
          <w:rFonts w:ascii="Arial" w:eastAsia="Arial" w:hAnsi="Arial" w:cs="Arial"/>
          <w:lang w:val="en-GB"/>
        </w:rPr>
        <w:t>oc</w:t>
      </w:r>
      <w:proofErr w:type="spellEnd"/>
      <w:r w:rsidRPr="00272811">
        <w:rPr>
          <w:rFonts w:ascii="Arial" w:eastAsia="Arial" w:hAnsi="Arial" w:cs="Arial"/>
          <w:lang w:val="en-GB"/>
        </w:rPr>
        <w:t xml:space="preserve"> </w:t>
      </w:r>
      <w:proofErr w:type="spellStart"/>
      <w:r w:rsidRPr="00272811">
        <w:rPr>
          <w:rFonts w:ascii="Arial" w:eastAsia="Arial" w:hAnsi="Arial" w:cs="Arial"/>
          <w:lang w:val="en-GB"/>
        </w:rPr>
        <w:t>Sci</w:t>
      </w:r>
      <w:proofErr w:type="spellEnd"/>
      <w:r w:rsidRPr="00272811">
        <w:rPr>
          <w:rFonts w:ascii="Arial" w:eastAsia="Arial" w:hAnsi="Arial" w:cs="Arial"/>
          <w:lang w:val="en-GB"/>
        </w:rPr>
        <w:t xml:space="preserve"> Med. 2003</w:t>
      </w:r>
      <w:proofErr w:type="gramStart"/>
      <w:r w:rsidRPr="00272811">
        <w:rPr>
          <w:rFonts w:ascii="Arial" w:eastAsia="Arial" w:hAnsi="Arial" w:cs="Arial"/>
          <w:lang w:val="en-GB"/>
        </w:rPr>
        <w:t>;57</w:t>
      </w:r>
      <w:proofErr w:type="gramEnd"/>
      <w:r w:rsidRPr="00272811">
        <w:rPr>
          <w:rFonts w:ascii="Arial" w:eastAsia="Arial" w:hAnsi="Arial" w:cs="Arial"/>
          <w:lang w:val="en-GB"/>
        </w:rPr>
        <w:t xml:space="preserve">(1):179–88. </w:t>
      </w:r>
    </w:p>
    <w:p w14:paraId="2EC35678" w14:textId="77777777" w:rsidR="00B60DF4" w:rsidRPr="00272811" w:rsidRDefault="00C76B34">
      <w:pPr>
        <w:widowControl w:val="0"/>
        <w:spacing w:before="120" w:after="120"/>
        <w:ind w:left="640" w:hanging="640"/>
        <w:rPr>
          <w:lang w:val="en-GB"/>
        </w:rPr>
      </w:pPr>
      <w:r w:rsidRPr="00272811">
        <w:rPr>
          <w:rFonts w:ascii="Arial" w:eastAsia="Arial" w:hAnsi="Arial" w:cs="Arial"/>
          <w:lang w:val="en-GB"/>
        </w:rPr>
        <w:t xml:space="preserve">6. </w:t>
      </w:r>
      <w:r w:rsidRPr="00272811">
        <w:rPr>
          <w:rFonts w:ascii="Arial" w:eastAsia="Arial" w:hAnsi="Arial" w:cs="Arial"/>
          <w:lang w:val="en-GB"/>
        </w:rPr>
        <w:tab/>
      </w:r>
      <w:proofErr w:type="spellStart"/>
      <w:r w:rsidRPr="00272811">
        <w:rPr>
          <w:rFonts w:ascii="Arial" w:eastAsia="Arial" w:hAnsi="Arial" w:cs="Arial"/>
          <w:lang w:val="pt-BR"/>
        </w:rPr>
        <w:t>Garcia-</w:t>
      </w:r>
      <w:proofErr w:type="gramStart"/>
      <w:r w:rsidRPr="00272811">
        <w:rPr>
          <w:rFonts w:ascii="Arial" w:eastAsia="Arial" w:hAnsi="Arial" w:cs="Arial"/>
          <w:lang w:val="pt-BR"/>
        </w:rPr>
        <w:t>Basteiro</w:t>
      </w:r>
      <w:proofErr w:type="spellEnd"/>
      <w:r w:rsidRPr="00272811">
        <w:rPr>
          <w:rFonts w:ascii="Arial" w:eastAsia="Arial" w:hAnsi="Arial" w:cs="Arial"/>
          <w:lang w:val="pt-BR"/>
        </w:rPr>
        <w:t xml:space="preserve">  a</w:t>
      </w:r>
      <w:proofErr w:type="gramEnd"/>
      <w:r w:rsidRPr="00272811">
        <w:rPr>
          <w:rFonts w:ascii="Arial" w:eastAsia="Arial" w:hAnsi="Arial" w:cs="Arial"/>
          <w:lang w:val="pt-BR"/>
        </w:rPr>
        <w:t xml:space="preserve">. L, Lopez-Varela E, Respeito D, Gonzalez R, </w:t>
      </w:r>
      <w:proofErr w:type="spellStart"/>
      <w:r w:rsidRPr="00272811">
        <w:rPr>
          <w:rFonts w:ascii="Arial" w:eastAsia="Arial" w:hAnsi="Arial" w:cs="Arial"/>
          <w:lang w:val="pt-BR"/>
        </w:rPr>
        <w:t>Naniche</w:t>
      </w:r>
      <w:proofErr w:type="spellEnd"/>
      <w:r w:rsidRPr="00272811">
        <w:rPr>
          <w:rFonts w:ascii="Arial" w:eastAsia="Arial" w:hAnsi="Arial" w:cs="Arial"/>
          <w:lang w:val="pt-BR"/>
        </w:rPr>
        <w:t xml:space="preserve"> D, </w:t>
      </w:r>
      <w:proofErr w:type="spellStart"/>
      <w:r w:rsidRPr="00272811">
        <w:rPr>
          <w:rFonts w:ascii="Arial" w:eastAsia="Arial" w:hAnsi="Arial" w:cs="Arial"/>
          <w:lang w:val="pt-BR"/>
        </w:rPr>
        <w:t>Manhica</w:t>
      </w:r>
      <w:proofErr w:type="spellEnd"/>
      <w:r w:rsidRPr="00272811">
        <w:rPr>
          <w:rFonts w:ascii="Arial" w:eastAsia="Arial" w:hAnsi="Arial" w:cs="Arial"/>
          <w:lang w:val="pt-BR"/>
        </w:rPr>
        <w:t xml:space="preserve"> I, et al. </w:t>
      </w:r>
      <w:r w:rsidRPr="00272811">
        <w:rPr>
          <w:rFonts w:ascii="Arial" w:eastAsia="Arial" w:hAnsi="Arial" w:cs="Arial"/>
          <w:lang w:val="en-GB"/>
        </w:rPr>
        <w:t xml:space="preserve">High tuberculosis burden among people living with HIV in southern Mozambique. </w:t>
      </w:r>
      <w:proofErr w:type="spellStart"/>
      <w:r w:rsidRPr="00272811">
        <w:rPr>
          <w:rFonts w:ascii="Arial" w:eastAsia="Arial" w:hAnsi="Arial" w:cs="Arial"/>
          <w:lang w:val="en-GB"/>
        </w:rPr>
        <w:t>Eur</w:t>
      </w:r>
      <w:proofErr w:type="spellEnd"/>
      <w:r w:rsidRPr="00272811">
        <w:rPr>
          <w:rFonts w:ascii="Arial" w:eastAsia="Arial" w:hAnsi="Arial" w:cs="Arial"/>
          <w:lang w:val="en-GB"/>
        </w:rPr>
        <w:t xml:space="preserve"> </w:t>
      </w:r>
      <w:proofErr w:type="spellStart"/>
      <w:r w:rsidRPr="00272811">
        <w:rPr>
          <w:rFonts w:ascii="Arial" w:eastAsia="Arial" w:hAnsi="Arial" w:cs="Arial"/>
          <w:lang w:val="en-GB"/>
        </w:rPr>
        <w:t>Respir</w:t>
      </w:r>
      <w:proofErr w:type="spellEnd"/>
      <w:r w:rsidRPr="00272811">
        <w:rPr>
          <w:rFonts w:ascii="Arial" w:eastAsia="Arial" w:hAnsi="Arial" w:cs="Arial"/>
          <w:lang w:val="en-GB"/>
        </w:rPr>
        <w:t xml:space="preserve"> J [Internet]. 2014</w:t>
      </w:r>
      <w:proofErr w:type="gramStart"/>
      <w:r w:rsidRPr="00272811">
        <w:rPr>
          <w:rFonts w:ascii="Arial" w:eastAsia="Arial" w:hAnsi="Arial" w:cs="Arial"/>
          <w:lang w:val="en-GB"/>
        </w:rPr>
        <w:t>;45</w:t>
      </w:r>
      <w:proofErr w:type="gramEnd"/>
      <w:r w:rsidRPr="00272811">
        <w:rPr>
          <w:rFonts w:ascii="Arial" w:eastAsia="Arial" w:hAnsi="Arial" w:cs="Arial"/>
          <w:lang w:val="en-GB"/>
        </w:rPr>
        <w:t>(2):547–9. Availab</w:t>
      </w:r>
      <w:r w:rsidRPr="00272811">
        <w:rPr>
          <w:rFonts w:ascii="Arial" w:eastAsia="Arial" w:hAnsi="Arial" w:cs="Arial"/>
          <w:lang w:val="en-GB"/>
        </w:rPr>
        <w:t>le from: http://erj.ersjournals.com/cgi/doi/10.1183/09031936.00145714</w:t>
      </w:r>
    </w:p>
    <w:p w14:paraId="16D90C9E" w14:textId="77777777" w:rsidR="00B60DF4" w:rsidRDefault="00C76B34">
      <w:pPr>
        <w:widowControl w:val="0"/>
        <w:spacing w:before="120" w:after="120"/>
        <w:ind w:left="640" w:hanging="640"/>
      </w:pPr>
      <w:r>
        <w:rPr>
          <w:rFonts w:ascii="Arial" w:eastAsia="Arial" w:hAnsi="Arial" w:cs="Arial"/>
        </w:rPr>
        <w:t xml:space="preserve">7. </w:t>
      </w:r>
      <w:r>
        <w:rPr>
          <w:rFonts w:ascii="Arial" w:eastAsia="Arial" w:hAnsi="Arial" w:cs="Arial"/>
        </w:rPr>
        <w:tab/>
        <w:t xml:space="preserve">González R, </w:t>
      </w:r>
      <w:proofErr w:type="spellStart"/>
      <w:r>
        <w:rPr>
          <w:rFonts w:ascii="Arial" w:eastAsia="Arial" w:hAnsi="Arial" w:cs="Arial"/>
        </w:rPr>
        <w:t>Munguambe</w:t>
      </w:r>
      <w:proofErr w:type="spellEnd"/>
      <w:r>
        <w:rPr>
          <w:rFonts w:ascii="Arial" w:eastAsia="Arial" w:hAnsi="Arial" w:cs="Arial"/>
        </w:rPr>
        <w:t xml:space="preserve"> K, Aponte JJ, </w:t>
      </w:r>
      <w:proofErr w:type="spellStart"/>
      <w:r>
        <w:rPr>
          <w:rFonts w:ascii="Arial" w:eastAsia="Arial" w:hAnsi="Arial" w:cs="Arial"/>
        </w:rPr>
        <w:t>Bavo</w:t>
      </w:r>
      <w:proofErr w:type="spellEnd"/>
      <w:r>
        <w:rPr>
          <w:rFonts w:ascii="Arial" w:eastAsia="Arial" w:hAnsi="Arial" w:cs="Arial"/>
        </w:rPr>
        <w:t xml:space="preserve"> C, </w:t>
      </w:r>
      <w:proofErr w:type="spellStart"/>
      <w:r>
        <w:rPr>
          <w:rFonts w:ascii="Arial" w:eastAsia="Arial" w:hAnsi="Arial" w:cs="Arial"/>
        </w:rPr>
        <w:t>Nhalungo</w:t>
      </w:r>
      <w:proofErr w:type="spellEnd"/>
      <w:r>
        <w:rPr>
          <w:rFonts w:ascii="Arial" w:eastAsia="Arial" w:hAnsi="Arial" w:cs="Arial"/>
        </w:rPr>
        <w:t xml:space="preserve"> D, </w:t>
      </w:r>
      <w:proofErr w:type="spellStart"/>
      <w:r>
        <w:rPr>
          <w:rFonts w:ascii="Arial" w:eastAsia="Arial" w:hAnsi="Arial" w:cs="Arial"/>
        </w:rPr>
        <w:t>Macete</w:t>
      </w:r>
      <w:proofErr w:type="spellEnd"/>
      <w:r>
        <w:rPr>
          <w:rFonts w:ascii="Arial" w:eastAsia="Arial" w:hAnsi="Arial" w:cs="Arial"/>
        </w:rPr>
        <w:t xml:space="preserve"> E, et al. </w:t>
      </w:r>
      <w:r w:rsidRPr="00272811">
        <w:rPr>
          <w:rFonts w:ascii="Arial" w:eastAsia="Arial" w:hAnsi="Arial" w:cs="Arial"/>
          <w:lang w:val="en-GB"/>
        </w:rPr>
        <w:t xml:space="preserve">High HIV prevalence in a southern semi-rural area of Mozambique: A community-based survey. </w:t>
      </w:r>
      <w:r>
        <w:rPr>
          <w:rFonts w:ascii="Arial" w:eastAsia="Arial" w:hAnsi="Arial" w:cs="Arial"/>
        </w:rPr>
        <w:t xml:space="preserve">HIV </w:t>
      </w:r>
      <w:proofErr w:type="spellStart"/>
      <w:r>
        <w:rPr>
          <w:rFonts w:ascii="Arial" w:eastAsia="Arial" w:hAnsi="Arial" w:cs="Arial"/>
        </w:rPr>
        <w:t>Med</w:t>
      </w:r>
      <w:proofErr w:type="spellEnd"/>
      <w:r>
        <w:rPr>
          <w:rFonts w:ascii="Arial" w:eastAsia="Arial" w:hAnsi="Arial" w:cs="Arial"/>
        </w:rPr>
        <w:t>. 2012</w:t>
      </w:r>
      <w:proofErr w:type="gramStart"/>
      <w:r>
        <w:rPr>
          <w:rFonts w:ascii="Arial" w:eastAsia="Arial" w:hAnsi="Arial" w:cs="Arial"/>
        </w:rPr>
        <w:t>;13</w:t>
      </w:r>
      <w:proofErr w:type="gramEnd"/>
      <w:r>
        <w:rPr>
          <w:rFonts w:ascii="Arial" w:eastAsia="Arial" w:hAnsi="Arial" w:cs="Arial"/>
        </w:rPr>
        <w:t>(1</w:t>
      </w:r>
      <w:r>
        <w:rPr>
          <w:rFonts w:ascii="Arial" w:eastAsia="Arial" w:hAnsi="Arial" w:cs="Arial"/>
        </w:rPr>
        <w:t xml:space="preserve">0):581–8. </w:t>
      </w:r>
    </w:p>
    <w:p w14:paraId="1FC5C6C4" w14:textId="77777777" w:rsidR="00B60DF4" w:rsidRPr="00272811" w:rsidRDefault="00C76B34">
      <w:pPr>
        <w:widowControl w:val="0"/>
        <w:spacing w:before="120" w:after="120"/>
        <w:ind w:left="640" w:hanging="640"/>
        <w:rPr>
          <w:lang w:val="en-GB"/>
        </w:rPr>
      </w:pPr>
      <w:r>
        <w:rPr>
          <w:rFonts w:ascii="Arial" w:eastAsia="Arial" w:hAnsi="Arial" w:cs="Arial"/>
        </w:rPr>
        <w:t xml:space="preserve">8. </w:t>
      </w:r>
      <w:r>
        <w:rPr>
          <w:rFonts w:ascii="Arial" w:eastAsia="Arial" w:hAnsi="Arial" w:cs="Arial"/>
        </w:rPr>
        <w:tab/>
      </w:r>
      <w:proofErr w:type="spellStart"/>
      <w:r>
        <w:rPr>
          <w:rFonts w:ascii="Arial" w:eastAsia="Arial" w:hAnsi="Arial" w:cs="Arial"/>
        </w:rPr>
        <w:t>Organization</w:t>
      </w:r>
      <w:proofErr w:type="spellEnd"/>
      <w:r>
        <w:rPr>
          <w:rFonts w:ascii="Arial" w:eastAsia="Arial" w:hAnsi="Arial" w:cs="Arial"/>
        </w:rPr>
        <w:t xml:space="preserve"> WH. </w:t>
      </w:r>
      <w:r w:rsidRPr="00272811">
        <w:rPr>
          <w:rFonts w:ascii="Arial" w:eastAsia="Arial" w:hAnsi="Arial" w:cs="Arial"/>
          <w:lang w:val="en-GB"/>
        </w:rPr>
        <w:t>Definitions and reporting framework for tuberculosis–2013 revision [Internet]. 2013. Available from: http://apps.who.int/iris/handle/10665/79199</w:t>
      </w:r>
    </w:p>
    <w:p w14:paraId="01671DFB" w14:textId="77777777" w:rsidR="00B60DF4" w:rsidRPr="00272811" w:rsidRDefault="00C76B34">
      <w:pPr>
        <w:widowControl w:val="0"/>
        <w:spacing w:before="120" w:after="120"/>
        <w:ind w:left="640" w:hanging="640"/>
        <w:rPr>
          <w:lang w:val="en-GB"/>
        </w:rPr>
      </w:pPr>
      <w:r w:rsidRPr="00272811">
        <w:rPr>
          <w:rFonts w:ascii="Arial" w:eastAsia="Arial" w:hAnsi="Arial" w:cs="Arial"/>
          <w:lang w:val="en-GB"/>
        </w:rPr>
        <w:t xml:space="preserve">9. </w:t>
      </w:r>
      <w:r w:rsidRPr="00272811">
        <w:rPr>
          <w:rFonts w:ascii="Arial" w:eastAsia="Arial" w:hAnsi="Arial" w:cs="Arial"/>
          <w:lang w:val="en-GB"/>
        </w:rPr>
        <w:tab/>
        <w:t xml:space="preserve">Report GT. Methods used to estimate the global burden of disease caused by </w:t>
      </w:r>
      <w:r w:rsidRPr="00272811">
        <w:rPr>
          <w:rFonts w:ascii="Arial" w:eastAsia="Arial" w:hAnsi="Arial" w:cs="Arial"/>
          <w:lang w:val="en-GB"/>
        </w:rPr>
        <w:t>TB. 2012</w:t>
      </w:r>
      <w:proofErr w:type="gramStart"/>
      <w:r w:rsidRPr="00272811">
        <w:rPr>
          <w:rFonts w:ascii="Arial" w:eastAsia="Arial" w:hAnsi="Arial" w:cs="Arial"/>
          <w:lang w:val="en-GB"/>
        </w:rPr>
        <w:t>;2009</w:t>
      </w:r>
      <w:proofErr w:type="gramEnd"/>
      <w:r w:rsidRPr="00272811">
        <w:rPr>
          <w:rFonts w:ascii="Arial" w:eastAsia="Arial" w:hAnsi="Arial" w:cs="Arial"/>
          <w:lang w:val="en-GB"/>
        </w:rPr>
        <w:t xml:space="preserve">(2):1–22. </w:t>
      </w:r>
    </w:p>
    <w:p w14:paraId="6BF5D250" w14:textId="77777777" w:rsidR="00B60DF4" w:rsidRPr="00272811" w:rsidRDefault="00C76B34">
      <w:pPr>
        <w:widowControl w:val="0"/>
        <w:spacing w:before="120" w:after="120"/>
        <w:ind w:left="640" w:hanging="640"/>
        <w:rPr>
          <w:lang w:val="pt-BR"/>
        </w:rPr>
      </w:pPr>
      <w:r w:rsidRPr="00272811">
        <w:rPr>
          <w:rFonts w:ascii="Arial" w:eastAsia="Arial" w:hAnsi="Arial" w:cs="Arial"/>
          <w:lang w:val="en-GB"/>
        </w:rPr>
        <w:t xml:space="preserve">10. </w:t>
      </w:r>
      <w:r w:rsidRPr="00272811">
        <w:rPr>
          <w:rFonts w:ascii="Arial" w:eastAsia="Arial" w:hAnsi="Arial" w:cs="Arial"/>
          <w:lang w:val="en-GB"/>
        </w:rPr>
        <w:tab/>
        <w:t xml:space="preserve">Auld AF, </w:t>
      </w:r>
      <w:proofErr w:type="spellStart"/>
      <w:r w:rsidRPr="00272811">
        <w:rPr>
          <w:rFonts w:ascii="Arial" w:eastAsia="Arial" w:hAnsi="Arial" w:cs="Arial"/>
          <w:lang w:val="en-GB"/>
        </w:rPr>
        <w:t>Mbofana</w:t>
      </w:r>
      <w:proofErr w:type="spellEnd"/>
      <w:r w:rsidRPr="00272811">
        <w:rPr>
          <w:rFonts w:ascii="Arial" w:eastAsia="Arial" w:hAnsi="Arial" w:cs="Arial"/>
          <w:lang w:val="en-GB"/>
        </w:rPr>
        <w:t xml:space="preserve"> F, </w:t>
      </w:r>
      <w:proofErr w:type="spellStart"/>
      <w:r w:rsidRPr="00272811">
        <w:rPr>
          <w:rFonts w:ascii="Arial" w:eastAsia="Arial" w:hAnsi="Arial" w:cs="Arial"/>
          <w:lang w:val="en-GB"/>
        </w:rPr>
        <w:t>Shiraishi</w:t>
      </w:r>
      <w:proofErr w:type="spellEnd"/>
      <w:r w:rsidRPr="00272811">
        <w:rPr>
          <w:rFonts w:ascii="Arial" w:eastAsia="Arial" w:hAnsi="Arial" w:cs="Arial"/>
          <w:lang w:val="en-GB"/>
        </w:rPr>
        <w:t xml:space="preserve"> RW, Alfredo C, Sanchez M, </w:t>
      </w:r>
      <w:proofErr w:type="spellStart"/>
      <w:r w:rsidRPr="00272811">
        <w:rPr>
          <w:rFonts w:ascii="Arial" w:eastAsia="Arial" w:hAnsi="Arial" w:cs="Arial"/>
          <w:lang w:val="en-GB"/>
        </w:rPr>
        <w:t>Ellerbrock</w:t>
      </w:r>
      <w:proofErr w:type="spellEnd"/>
      <w:r w:rsidRPr="00272811">
        <w:rPr>
          <w:rFonts w:ascii="Arial" w:eastAsia="Arial" w:hAnsi="Arial" w:cs="Arial"/>
          <w:lang w:val="en-GB"/>
        </w:rPr>
        <w:t xml:space="preserve"> T V., et al. Incidence and Determinants of Tuberculosis among Adults Initiating Antiretroviral Therapy - Mozambique, 2004-2008. </w:t>
      </w:r>
      <w:proofErr w:type="spellStart"/>
      <w:r w:rsidRPr="00272811">
        <w:rPr>
          <w:rFonts w:ascii="Arial" w:eastAsia="Arial" w:hAnsi="Arial" w:cs="Arial"/>
          <w:lang w:val="pt-BR"/>
        </w:rPr>
        <w:t>PLoS</w:t>
      </w:r>
      <w:proofErr w:type="spellEnd"/>
      <w:r w:rsidRPr="00272811">
        <w:rPr>
          <w:rFonts w:ascii="Arial" w:eastAsia="Arial" w:hAnsi="Arial" w:cs="Arial"/>
          <w:lang w:val="pt-BR"/>
        </w:rPr>
        <w:t xml:space="preserve"> </w:t>
      </w:r>
      <w:proofErr w:type="spellStart"/>
      <w:r w:rsidRPr="00272811">
        <w:rPr>
          <w:rFonts w:ascii="Arial" w:eastAsia="Arial" w:hAnsi="Arial" w:cs="Arial"/>
          <w:lang w:val="pt-BR"/>
        </w:rPr>
        <w:t>One</w:t>
      </w:r>
      <w:proofErr w:type="spellEnd"/>
      <w:r w:rsidRPr="00272811">
        <w:rPr>
          <w:rFonts w:ascii="Arial" w:eastAsia="Arial" w:hAnsi="Arial" w:cs="Arial"/>
          <w:lang w:val="pt-BR"/>
        </w:rPr>
        <w:t xml:space="preserve">. 2013;8(1):2004–8. </w:t>
      </w:r>
    </w:p>
    <w:p w14:paraId="509246BE" w14:textId="77777777" w:rsidR="00B60DF4" w:rsidRPr="00272811" w:rsidRDefault="00C76B34">
      <w:pPr>
        <w:widowControl w:val="0"/>
        <w:spacing w:before="120" w:after="120"/>
        <w:ind w:left="640" w:hanging="640"/>
        <w:rPr>
          <w:lang w:val="en-GB"/>
        </w:rPr>
      </w:pPr>
      <w:r w:rsidRPr="00272811">
        <w:rPr>
          <w:rFonts w:ascii="Arial" w:eastAsia="Arial" w:hAnsi="Arial" w:cs="Arial"/>
          <w:lang w:val="pt-BR"/>
        </w:rPr>
        <w:t>11.</w:t>
      </w:r>
      <w:r w:rsidRPr="00272811">
        <w:rPr>
          <w:rFonts w:ascii="Arial" w:eastAsia="Arial" w:hAnsi="Arial" w:cs="Arial"/>
          <w:lang w:val="pt-BR"/>
        </w:rPr>
        <w:t xml:space="preserve"> </w:t>
      </w:r>
      <w:r w:rsidRPr="00272811">
        <w:rPr>
          <w:rFonts w:ascii="Arial" w:eastAsia="Arial" w:hAnsi="Arial" w:cs="Arial"/>
          <w:lang w:val="pt-BR"/>
        </w:rPr>
        <w:tab/>
        <w:t xml:space="preserve">García-Basteiro AL, López-Varela E, Respeito D, González R, </w:t>
      </w:r>
      <w:proofErr w:type="spellStart"/>
      <w:r w:rsidRPr="00272811">
        <w:rPr>
          <w:rFonts w:ascii="Arial" w:eastAsia="Arial" w:hAnsi="Arial" w:cs="Arial"/>
          <w:lang w:val="pt-BR"/>
        </w:rPr>
        <w:t>Naniche</w:t>
      </w:r>
      <w:proofErr w:type="spellEnd"/>
      <w:r w:rsidRPr="00272811">
        <w:rPr>
          <w:rFonts w:ascii="Arial" w:eastAsia="Arial" w:hAnsi="Arial" w:cs="Arial"/>
          <w:lang w:val="pt-BR"/>
        </w:rPr>
        <w:t xml:space="preserve"> D, </w:t>
      </w:r>
      <w:proofErr w:type="spellStart"/>
      <w:r w:rsidRPr="00272811">
        <w:rPr>
          <w:rFonts w:ascii="Arial" w:eastAsia="Arial" w:hAnsi="Arial" w:cs="Arial"/>
          <w:lang w:val="pt-BR"/>
        </w:rPr>
        <w:t>Manhiça</w:t>
      </w:r>
      <w:proofErr w:type="spellEnd"/>
      <w:r w:rsidRPr="00272811">
        <w:rPr>
          <w:rFonts w:ascii="Arial" w:eastAsia="Arial" w:hAnsi="Arial" w:cs="Arial"/>
          <w:lang w:val="pt-BR"/>
        </w:rPr>
        <w:t xml:space="preserve"> I, et al. </w:t>
      </w:r>
      <w:r w:rsidRPr="00272811">
        <w:rPr>
          <w:rFonts w:ascii="Arial" w:eastAsia="Arial" w:hAnsi="Arial" w:cs="Arial"/>
          <w:lang w:val="en-GB"/>
        </w:rPr>
        <w:t xml:space="preserve">High tuberculosis burden among people living with HIV in southern Mozambique. </w:t>
      </w:r>
      <w:proofErr w:type="spellStart"/>
      <w:r w:rsidRPr="00272811">
        <w:rPr>
          <w:rFonts w:ascii="Arial" w:eastAsia="Arial" w:hAnsi="Arial" w:cs="Arial"/>
          <w:lang w:val="en-GB"/>
        </w:rPr>
        <w:t>Eur</w:t>
      </w:r>
      <w:proofErr w:type="spellEnd"/>
      <w:r w:rsidRPr="00272811">
        <w:rPr>
          <w:rFonts w:ascii="Arial" w:eastAsia="Arial" w:hAnsi="Arial" w:cs="Arial"/>
          <w:lang w:val="en-GB"/>
        </w:rPr>
        <w:t xml:space="preserve"> </w:t>
      </w:r>
      <w:proofErr w:type="spellStart"/>
      <w:r w:rsidRPr="00272811">
        <w:rPr>
          <w:rFonts w:ascii="Arial" w:eastAsia="Arial" w:hAnsi="Arial" w:cs="Arial"/>
          <w:lang w:val="en-GB"/>
        </w:rPr>
        <w:t>Respir</w:t>
      </w:r>
      <w:proofErr w:type="spellEnd"/>
      <w:r w:rsidRPr="00272811">
        <w:rPr>
          <w:rFonts w:ascii="Arial" w:eastAsia="Arial" w:hAnsi="Arial" w:cs="Arial"/>
          <w:lang w:val="en-GB"/>
        </w:rPr>
        <w:t xml:space="preserve"> J [Internet]. 2015 Feb [cited 2015 Apr 22]</w:t>
      </w:r>
      <w:proofErr w:type="gramStart"/>
      <w:r w:rsidRPr="00272811">
        <w:rPr>
          <w:rFonts w:ascii="Arial" w:eastAsia="Arial" w:hAnsi="Arial" w:cs="Arial"/>
          <w:lang w:val="en-GB"/>
        </w:rPr>
        <w:t>;45</w:t>
      </w:r>
      <w:proofErr w:type="gramEnd"/>
      <w:r w:rsidRPr="00272811">
        <w:rPr>
          <w:rFonts w:ascii="Arial" w:eastAsia="Arial" w:hAnsi="Arial" w:cs="Arial"/>
          <w:lang w:val="en-GB"/>
        </w:rPr>
        <w:t>(2):547–9. Available from: http</w:t>
      </w:r>
      <w:r w:rsidRPr="00272811">
        <w:rPr>
          <w:rFonts w:ascii="Arial" w:eastAsia="Arial" w:hAnsi="Arial" w:cs="Arial"/>
          <w:lang w:val="en-GB"/>
        </w:rPr>
        <w:t>://www.ncbi.nlm.nih.gov/pubmed/25395030</w:t>
      </w:r>
    </w:p>
    <w:p w14:paraId="16B0B9D2" w14:textId="77777777" w:rsidR="00B60DF4" w:rsidRPr="00272811" w:rsidRDefault="00C76B34">
      <w:pPr>
        <w:widowControl w:val="0"/>
        <w:spacing w:before="120" w:after="120"/>
        <w:ind w:left="640" w:hanging="640"/>
        <w:rPr>
          <w:lang w:val="en-GB"/>
        </w:rPr>
      </w:pPr>
      <w:r>
        <w:rPr>
          <w:rFonts w:ascii="Arial" w:eastAsia="Arial" w:hAnsi="Arial" w:cs="Arial"/>
        </w:rPr>
        <w:t xml:space="preserve">12. </w:t>
      </w:r>
      <w:r>
        <w:rPr>
          <w:rFonts w:ascii="Arial" w:eastAsia="Arial" w:hAnsi="Arial" w:cs="Arial"/>
        </w:rPr>
        <w:tab/>
      </w:r>
      <w:proofErr w:type="spellStart"/>
      <w:r>
        <w:rPr>
          <w:rFonts w:ascii="Arial" w:eastAsia="Arial" w:hAnsi="Arial" w:cs="Arial"/>
        </w:rPr>
        <w:t>Perez</w:t>
      </w:r>
      <w:proofErr w:type="spellEnd"/>
      <w:r>
        <w:rPr>
          <w:rFonts w:ascii="Arial" w:eastAsia="Arial" w:hAnsi="Arial" w:cs="Arial"/>
        </w:rPr>
        <w:t xml:space="preserve">-Hoyos S, </w:t>
      </w:r>
      <w:proofErr w:type="spellStart"/>
      <w:r>
        <w:rPr>
          <w:rFonts w:ascii="Arial" w:eastAsia="Arial" w:hAnsi="Arial" w:cs="Arial"/>
        </w:rPr>
        <w:t>Naniche</w:t>
      </w:r>
      <w:proofErr w:type="spellEnd"/>
      <w:r>
        <w:rPr>
          <w:rFonts w:ascii="Arial" w:eastAsia="Arial" w:hAnsi="Arial" w:cs="Arial"/>
        </w:rPr>
        <w:t xml:space="preserve"> D, </w:t>
      </w:r>
      <w:proofErr w:type="spellStart"/>
      <w:r>
        <w:rPr>
          <w:rFonts w:ascii="Arial" w:eastAsia="Arial" w:hAnsi="Arial" w:cs="Arial"/>
        </w:rPr>
        <w:t>Macete</w:t>
      </w:r>
      <w:proofErr w:type="spellEnd"/>
      <w:r>
        <w:rPr>
          <w:rFonts w:ascii="Arial" w:eastAsia="Arial" w:hAnsi="Arial" w:cs="Arial"/>
        </w:rPr>
        <w:t xml:space="preserve"> E, Aponte J, </w:t>
      </w:r>
      <w:proofErr w:type="spellStart"/>
      <w:r>
        <w:rPr>
          <w:rFonts w:ascii="Arial" w:eastAsia="Arial" w:hAnsi="Arial" w:cs="Arial"/>
        </w:rPr>
        <w:t>Sacarlal</w:t>
      </w:r>
      <w:proofErr w:type="spellEnd"/>
      <w:r>
        <w:rPr>
          <w:rFonts w:ascii="Arial" w:eastAsia="Arial" w:hAnsi="Arial" w:cs="Arial"/>
        </w:rPr>
        <w:t xml:space="preserve"> J, </w:t>
      </w:r>
      <w:proofErr w:type="spellStart"/>
      <w:r>
        <w:rPr>
          <w:rFonts w:ascii="Arial" w:eastAsia="Arial" w:hAnsi="Arial" w:cs="Arial"/>
        </w:rPr>
        <w:t>Sigauque</w:t>
      </w:r>
      <w:proofErr w:type="spellEnd"/>
      <w:r>
        <w:rPr>
          <w:rFonts w:ascii="Arial" w:eastAsia="Arial" w:hAnsi="Arial" w:cs="Arial"/>
        </w:rPr>
        <w:t xml:space="preserve"> B, et al. </w:t>
      </w:r>
      <w:r w:rsidRPr="00272811">
        <w:rPr>
          <w:rFonts w:ascii="Arial" w:eastAsia="Arial" w:hAnsi="Arial" w:cs="Arial"/>
          <w:lang w:val="en-GB"/>
        </w:rPr>
        <w:t>Stabilization of HIV incidence in women of reproductive age in southern Mozambique. HIV Med [Internet]. 2011</w:t>
      </w:r>
      <w:proofErr w:type="gramStart"/>
      <w:r w:rsidRPr="00272811">
        <w:rPr>
          <w:rFonts w:ascii="Arial" w:eastAsia="Arial" w:hAnsi="Arial" w:cs="Arial"/>
          <w:lang w:val="en-GB"/>
        </w:rPr>
        <w:t>;500</w:t>
      </w:r>
      <w:proofErr w:type="gramEnd"/>
      <w:r w:rsidRPr="00272811">
        <w:rPr>
          <w:rFonts w:ascii="Arial" w:eastAsia="Arial" w:hAnsi="Arial" w:cs="Arial"/>
          <w:lang w:val="en-GB"/>
        </w:rPr>
        <w:t>–5. Available from: ht</w:t>
      </w:r>
      <w:r w:rsidRPr="00272811">
        <w:rPr>
          <w:rFonts w:ascii="Arial" w:eastAsia="Arial" w:hAnsi="Arial" w:cs="Arial"/>
          <w:lang w:val="en-GB"/>
        </w:rPr>
        <w:t>tp://www.ncbi.nlm.nih.gov/pubmed/21794055</w:t>
      </w:r>
    </w:p>
    <w:p w14:paraId="14D57C1E" w14:textId="77777777" w:rsidR="00B60DF4" w:rsidRDefault="00C76B34">
      <w:pPr>
        <w:widowControl w:val="0"/>
        <w:spacing w:before="120" w:after="120"/>
        <w:ind w:left="640" w:hanging="640"/>
      </w:pPr>
      <w:r w:rsidRPr="00272811">
        <w:rPr>
          <w:rFonts w:ascii="Arial" w:eastAsia="Arial" w:hAnsi="Arial" w:cs="Arial"/>
          <w:lang w:val="en-GB"/>
        </w:rPr>
        <w:lastRenderedPageBreak/>
        <w:t xml:space="preserve">13. </w:t>
      </w:r>
      <w:r w:rsidRPr="00272811">
        <w:rPr>
          <w:rFonts w:ascii="Arial" w:eastAsia="Arial" w:hAnsi="Arial" w:cs="Arial"/>
          <w:lang w:val="en-GB"/>
        </w:rPr>
        <w:tab/>
        <w:t xml:space="preserve">Pfeiffer J, Montoya P, </w:t>
      </w:r>
      <w:proofErr w:type="spellStart"/>
      <w:r w:rsidRPr="00272811">
        <w:rPr>
          <w:rFonts w:ascii="Arial" w:eastAsia="Arial" w:hAnsi="Arial" w:cs="Arial"/>
          <w:lang w:val="en-GB"/>
        </w:rPr>
        <w:t>Baptista</w:t>
      </w:r>
      <w:proofErr w:type="spellEnd"/>
      <w:r w:rsidRPr="00272811">
        <w:rPr>
          <w:rFonts w:ascii="Arial" w:eastAsia="Arial" w:hAnsi="Arial" w:cs="Arial"/>
          <w:lang w:val="en-GB"/>
        </w:rPr>
        <w:t xml:space="preserve"> AJ, </w:t>
      </w:r>
      <w:proofErr w:type="spellStart"/>
      <w:r w:rsidRPr="00272811">
        <w:rPr>
          <w:rFonts w:ascii="Arial" w:eastAsia="Arial" w:hAnsi="Arial" w:cs="Arial"/>
          <w:lang w:val="en-GB"/>
        </w:rPr>
        <w:t>Karagianis</w:t>
      </w:r>
      <w:proofErr w:type="spellEnd"/>
      <w:r w:rsidRPr="00272811">
        <w:rPr>
          <w:rFonts w:ascii="Arial" w:eastAsia="Arial" w:hAnsi="Arial" w:cs="Arial"/>
          <w:lang w:val="en-GB"/>
        </w:rPr>
        <w:t xml:space="preserve"> M, </w:t>
      </w:r>
      <w:proofErr w:type="spellStart"/>
      <w:r w:rsidRPr="00272811">
        <w:rPr>
          <w:rFonts w:ascii="Arial" w:eastAsia="Arial" w:hAnsi="Arial" w:cs="Arial"/>
          <w:lang w:val="en-GB"/>
        </w:rPr>
        <w:t>Pugas</w:t>
      </w:r>
      <w:proofErr w:type="spellEnd"/>
      <w:r w:rsidRPr="00272811">
        <w:rPr>
          <w:rFonts w:ascii="Arial" w:eastAsia="Arial" w:hAnsi="Arial" w:cs="Arial"/>
          <w:lang w:val="en-GB"/>
        </w:rPr>
        <w:t xml:space="preserve"> MDM, </w:t>
      </w:r>
      <w:proofErr w:type="spellStart"/>
      <w:proofErr w:type="gramStart"/>
      <w:r w:rsidRPr="00272811">
        <w:rPr>
          <w:rFonts w:ascii="Arial" w:eastAsia="Arial" w:hAnsi="Arial" w:cs="Arial"/>
          <w:lang w:val="en-GB"/>
        </w:rPr>
        <w:t>Micek</w:t>
      </w:r>
      <w:proofErr w:type="spellEnd"/>
      <w:proofErr w:type="gramEnd"/>
      <w:r w:rsidRPr="00272811">
        <w:rPr>
          <w:rFonts w:ascii="Arial" w:eastAsia="Arial" w:hAnsi="Arial" w:cs="Arial"/>
          <w:lang w:val="en-GB"/>
        </w:rPr>
        <w:t xml:space="preserve"> M, et al. Integration of HIV/AIDS services into African primary health care: Lessons learned for health system strengthening in Mozambique - A</w:t>
      </w:r>
      <w:r w:rsidRPr="00272811">
        <w:rPr>
          <w:rFonts w:ascii="Arial" w:eastAsia="Arial" w:hAnsi="Arial" w:cs="Arial"/>
          <w:lang w:val="en-GB"/>
        </w:rPr>
        <w:t xml:space="preserve"> case study. </w:t>
      </w:r>
      <w:r>
        <w:rPr>
          <w:rFonts w:ascii="Arial" w:eastAsia="Arial" w:hAnsi="Arial" w:cs="Arial"/>
        </w:rPr>
        <w:t xml:space="preserve">J </w:t>
      </w:r>
      <w:proofErr w:type="spellStart"/>
      <w:r>
        <w:rPr>
          <w:rFonts w:ascii="Arial" w:eastAsia="Arial" w:hAnsi="Arial" w:cs="Arial"/>
        </w:rPr>
        <w:t>Int</w:t>
      </w:r>
      <w:proofErr w:type="spellEnd"/>
      <w:r>
        <w:rPr>
          <w:rFonts w:ascii="Arial" w:eastAsia="Arial" w:hAnsi="Arial" w:cs="Arial"/>
        </w:rPr>
        <w:t xml:space="preserve"> AIDS Soc. 2010</w:t>
      </w:r>
      <w:proofErr w:type="gramStart"/>
      <w:r>
        <w:rPr>
          <w:rFonts w:ascii="Arial" w:eastAsia="Arial" w:hAnsi="Arial" w:cs="Arial"/>
        </w:rPr>
        <w:t>;13</w:t>
      </w:r>
      <w:proofErr w:type="gramEnd"/>
      <w:r>
        <w:rPr>
          <w:rFonts w:ascii="Arial" w:eastAsia="Arial" w:hAnsi="Arial" w:cs="Arial"/>
        </w:rPr>
        <w:t xml:space="preserve">(1):1–9. </w:t>
      </w:r>
    </w:p>
    <w:p w14:paraId="5D0741AB" w14:textId="77777777" w:rsidR="00B60DF4" w:rsidRDefault="00B60DF4">
      <w:pPr>
        <w:widowControl w:val="0"/>
        <w:spacing w:before="120" w:after="120"/>
        <w:ind w:left="640" w:hanging="640"/>
      </w:pPr>
    </w:p>
    <w:p w14:paraId="7A6F34DA" w14:textId="77777777" w:rsidR="00B60DF4" w:rsidRDefault="00B60DF4">
      <w:pPr>
        <w:widowControl w:val="0"/>
        <w:spacing w:before="120" w:after="120"/>
      </w:pPr>
    </w:p>
    <w:p w14:paraId="174B9971" w14:textId="77777777" w:rsidR="00B60DF4" w:rsidRDefault="00B60DF4">
      <w:pPr>
        <w:widowControl w:val="0"/>
        <w:spacing w:before="120" w:after="120"/>
      </w:pPr>
    </w:p>
    <w:p w14:paraId="4A4A3C79" w14:textId="77777777" w:rsidR="00B60DF4" w:rsidRDefault="00B60DF4">
      <w:pPr>
        <w:widowControl w:val="0"/>
        <w:spacing w:before="120" w:after="120"/>
      </w:pPr>
    </w:p>
    <w:p w14:paraId="1CFEBF2F" w14:textId="77777777" w:rsidR="00B60DF4" w:rsidRDefault="00B60DF4">
      <w:pPr>
        <w:widowControl w:val="0"/>
        <w:spacing w:before="120" w:after="120"/>
      </w:pPr>
    </w:p>
    <w:p w14:paraId="73F91DA7" w14:textId="77777777" w:rsidR="00B60DF4" w:rsidRDefault="00B60DF4">
      <w:pPr>
        <w:widowControl w:val="0"/>
        <w:spacing w:before="120" w:after="120"/>
      </w:pPr>
    </w:p>
    <w:p w14:paraId="36F3769F" w14:textId="77777777" w:rsidR="00B60DF4" w:rsidRDefault="00B60DF4">
      <w:pPr>
        <w:widowControl w:val="0"/>
        <w:spacing w:before="120" w:after="120"/>
      </w:pPr>
    </w:p>
    <w:p w14:paraId="351A7B6B" w14:textId="77777777" w:rsidR="00B60DF4" w:rsidRDefault="00B60DF4">
      <w:pPr>
        <w:widowControl w:val="0"/>
        <w:spacing w:before="120" w:after="120"/>
      </w:pPr>
    </w:p>
    <w:p w14:paraId="53FD808D" w14:textId="77777777" w:rsidR="00B60DF4" w:rsidRDefault="00B60DF4">
      <w:pPr>
        <w:widowControl w:val="0"/>
        <w:spacing w:before="120" w:after="120"/>
      </w:pPr>
    </w:p>
    <w:p w14:paraId="3F398268" w14:textId="77777777" w:rsidR="00B60DF4" w:rsidRDefault="00B60DF4">
      <w:pPr>
        <w:widowControl w:val="0"/>
        <w:spacing w:before="120" w:after="120"/>
      </w:pPr>
    </w:p>
    <w:p w14:paraId="1C4C99D0" w14:textId="77777777" w:rsidR="00B60DF4" w:rsidRDefault="00B60DF4">
      <w:pPr>
        <w:widowControl w:val="0"/>
        <w:spacing w:before="120" w:after="120"/>
      </w:pPr>
    </w:p>
    <w:p w14:paraId="41B585B9" w14:textId="77777777" w:rsidR="00B60DF4" w:rsidRDefault="00B60DF4">
      <w:pPr>
        <w:widowControl w:val="0"/>
        <w:spacing w:before="120" w:after="120"/>
      </w:pPr>
    </w:p>
    <w:p w14:paraId="6BD7D6C8" w14:textId="77777777" w:rsidR="00B60DF4" w:rsidRDefault="00B60DF4">
      <w:pPr>
        <w:widowControl w:val="0"/>
        <w:spacing w:before="120" w:after="120"/>
      </w:pPr>
    </w:p>
    <w:p w14:paraId="5257A8EC" w14:textId="77777777" w:rsidR="00B60DF4" w:rsidRDefault="00B60DF4">
      <w:pPr>
        <w:widowControl w:val="0"/>
        <w:spacing w:before="120" w:after="120"/>
      </w:pPr>
    </w:p>
    <w:p w14:paraId="07F83FBA" w14:textId="77777777" w:rsidR="00B60DF4" w:rsidRDefault="00B60DF4">
      <w:pPr>
        <w:widowControl w:val="0"/>
        <w:spacing w:before="120" w:after="120"/>
      </w:pPr>
    </w:p>
    <w:p w14:paraId="59B17BD0" w14:textId="77777777" w:rsidR="00B60DF4" w:rsidRDefault="00B60DF4">
      <w:pPr>
        <w:widowControl w:val="0"/>
        <w:spacing w:before="120" w:after="120"/>
      </w:pPr>
    </w:p>
    <w:p w14:paraId="08E7D214" w14:textId="77777777" w:rsidR="00B60DF4" w:rsidRDefault="00B60DF4">
      <w:pPr>
        <w:widowControl w:val="0"/>
        <w:spacing w:before="120" w:after="120"/>
      </w:pPr>
    </w:p>
    <w:p w14:paraId="4072F1E1" w14:textId="77777777" w:rsidR="00B60DF4" w:rsidRDefault="00B60DF4">
      <w:pPr>
        <w:widowControl w:val="0"/>
        <w:spacing w:before="120" w:after="120"/>
      </w:pPr>
    </w:p>
    <w:p w14:paraId="14B60973" w14:textId="77777777" w:rsidR="00B60DF4" w:rsidRDefault="00B60DF4">
      <w:pPr>
        <w:widowControl w:val="0"/>
        <w:spacing w:before="120" w:after="120"/>
      </w:pPr>
    </w:p>
    <w:p w14:paraId="269549E9" w14:textId="77777777" w:rsidR="00B60DF4" w:rsidRDefault="00B60DF4">
      <w:pPr>
        <w:widowControl w:val="0"/>
        <w:spacing w:before="120" w:after="120"/>
      </w:pPr>
    </w:p>
    <w:p w14:paraId="48412DE9" w14:textId="77777777" w:rsidR="00B60DF4" w:rsidRDefault="00B60DF4">
      <w:pPr>
        <w:widowControl w:val="0"/>
        <w:spacing w:before="120" w:after="120"/>
      </w:pPr>
    </w:p>
    <w:p w14:paraId="078B1B50" w14:textId="77777777" w:rsidR="00B60DF4" w:rsidRDefault="00B60DF4">
      <w:pPr>
        <w:widowControl w:val="0"/>
        <w:spacing w:before="120" w:after="120"/>
      </w:pPr>
    </w:p>
    <w:p w14:paraId="7EA39377" w14:textId="77777777" w:rsidR="00B60DF4" w:rsidRDefault="00B60DF4">
      <w:pPr>
        <w:widowControl w:val="0"/>
        <w:spacing w:before="120" w:after="120"/>
      </w:pPr>
    </w:p>
    <w:p w14:paraId="645D4067" w14:textId="77777777" w:rsidR="00B60DF4" w:rsidRDefault="00B60DF4">
      <w:pPr>
        <w:widowControl w:val="0"/>
        <w:spacing w:before="120" w:after="120"/>
      </w:pPr>
    </w:p>
    <w:p w14:paraId="687C9924" w14:textId="77777777" w:rsidR="00B60DF4" w:rsidRDefault="00B60DF4">
      <w:pPr>
        <w:widowControl w:val="0"/>
        <w:spacing w:before="120" w:after="120"/>
      </w:pPr>
    </w:p>
    <w:p w14:paraId="0F0BDF3C" w14:textId="77777777" w:rsidR="00B60DF4" w:rsidRDefault="00B60DF4">
      <w:pPr>
        <w:widowControl w:val="0"/>
        <w:spacing w:before="120" w:after="120"/>
      </w:pPr>
    </w:p>
    <w:p w14:paraId="557FBC84" w14:textId="77777777" w:rsidR="00B60DF4" w:rsidRDefault="00B60DF4">
      <w:pPr>
        <w:widowControl w:val="0"/>
        <w:spacing w:before="120" w:after="120"/>
      </w:pPr>
    </w:p>
    <w:p w14:paraId="206FE4E1" w14:textId="77777777" w:rsidR="00B60DF4" w:rsidRDefault="00B60DF4">
      <w:pPr>
        <w:widowControl w:val="0"/>
        <w:spacing w:before="120" w:after="120"/>
      </w:pPr>
    </w:p>
    <w:p w14:paraId="7FAC45CE" w14:textId="77777777" w:rsidR="00B60DF4" w:rsidRDefault="00B60DF4">
      <w:pPr>
        <w:widowControl w:val="0"/>
        <w:spacing w:before="120" w:after="120"/>
      </w:pPr>
    </w:p>
    <w:p w14:paraId="0EFEE746" w14:textId="77777777" w:rsidR="00B60DF4" w:rsidRDefault="00B60DF4">
      <w:pPr>
        <w:widowControl w:val="0"/>
        <w:spacing w:before="120" w:after="120"/>
      </w:pPr>
    </w:p>
    <w:p w14:paraId="63FB3095" w14:textId="77777777" w:rsidR="00B60DF4" w:rsidRDefault="00B60DF4">
      <w:pPr>
        <w:widowControl w:val="0"/>
        <w:spacing w:before="120" w:after="120"/>
      </w:pPr>
    </w:p>
    <w:p w14:paraId="3683C143" w14:textId="77777777" w:rsidR="00B60DF4" w:rsidRDefault="00B60DF4">
      <w:pPr>
        <w:widowControl w:val="0"/>
        <w:spacing w:before="120" w:after="120"/>
      </w:pPr>
    </w:p>
    <w:p w14:paraId="7799E7DA" w14:textId="77777777" w:rsidR="00B60DF4" w:rsidRDefault="00B60DF4">
      <w:pPr>
        <w:widowControl w:val="0"/>
        <w:spacing w:before="120" w:after="120"/>
      </w:pPr>
    </w:p>
    <w:p w14:paraId="66607F18" w14:textId="77777777" w:rsidR="00B60DF4" w:rsidRDefault="00B60DF4">
      <w:pPr>
        <w:widowControl w:val="0"/>
        <w:spacing w:before="120" w:after="120"/>
      </w:pPr>
    </w:p>
    <w:p w14:paraId="1EF8A0F3" w14:textId="77777777" w:rsidR="00B60DF4" w:rsidRDefault="00B60DF4">
      <w:pPr>
        <w:widowControl w:val="0"/>
        <w:spacing w:before="120" w:after="120"/>
      </w:pPr>
    </w:p>
    <w:sectPr w:rsidR="00B60DF4">
      <w:headerReference w:type="default" r:id="rId25"/>
      <w:footerReference w:type="default" r:id="rId26"/>
      <w:pgSz w:w="11906" w:h="16838"/>
      <w:pgMar w:top="1417" w:right="1701" w:bottom="1417" w:left="1701"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Alberto García-Basteiro" w:date="2016-05-04T11:28:00Z" w:initials="AG">
    <w:p w14:paraId="4D3B0315" w14:textId="77777777" w:rsidR="009B5C42" w:rsidRDefault="009B5C42">
      <w:pPr>
        <w:pStyle w:val="Textocomentario"/>
      </w:pPr>
      <w:r>
        <w:rPr>
          <w:rStyle w:val="Refdecomentario"/>
        </w:rPr>
        <w:annotationRef/>
      </w:r>
      <w:r>
        <w:t xml:space="preserve">Global tuberculosis </w:t>
      </w:r>
      <w:proofErr w:type="spellStart"/>
      <w:r>
        <w:t>Report</w:t>
      </w:r>
      <w:proofErr w:type="spellEnd"/>
      <w:r>
        <w:t xml:space="preserve"> 2015</w:t>
      </w:r>
    </w:p>
  </w:comment>
  <w:comment w:id="23" w:author="Alberto García-Basteiro" w:date="2016-05-04T11:32:00Z" w:initials="AG">
    <w:p w14:paraId="6BF22D8B" w14:textId="77777777" w:rsidR="009B5C42" w:rsidRDefault="009B5C42">
      <w:pPr>
        <w:pStyle w:val="Textocomentario"/>
      </w:pPr>
      <w:r>
        <w:rPr>
          <w:rStyle w:val="Refdecomentario"/>
        </w:rPr>
        <w:annotationRef/>
      </w:r>
      <w:r>
        <w:t xml:space="preserve">Ref. </w:t>
      </w:r>
      <w:proofErr w:type="spellStart"/>
      <w:r>
        <w:t>Garcia-Basteiro</w:t>
      </w:r>
      <w:proofErr w:type="spellEnd"/>
      <w:r>
        <w:t xml:space="preserve"> et al </w:t>
      </w:r>
      <w:proofErr w:type="spellStart"/>
      <w:r>
        <w:t>Lancet</w:t>
      </w:r>
      <w:proofErr w:type="spellEnd"/>
      <w:r>
        <w:t xml:space="preserve"> 2014.</w:t>
      </w:r>
    </w:p>
  </w:comment>
  <w:comment w:id="30" w:author="Alberto García-Basteiro" w:date="2015-12-19T12:50:00Z" w:initials="">
    <w:p w14:paraId="44CA2EE6" w14:textId="77777777" w:rsidR="009B5C42" w:rsidRDefault="009B5C42" w:rsidP="009B5C42">
      <w:pPr>
        <w:widowControl w:val="0"/>
      </w:pPr>
      <w:r>
        <w:rPr>
          <w:rFonts w:ascii="Arial" w:eastAsia="Arial" w:hAnsi="Arial" w:cs="Arial"/>
          <w:color w:val="000000"/>
          <w:sz w:val="22"/>
          <w:szCs w:val="22"/>
        </w:rPr>
        <w:t xml:space="preserve">Citaría después de esta frase a un tal García-Basteiro et al. ERJ 2015 y </w:t>
      </w:r>
      <w:proofErr w:type="spellStart"/>
      <w:r>
        <w:rPr>
          <w:rFonts w:ascii="Arial" w:eastAsia="Arial" w:hAnsi="Arial" w:cs="Arial"/>
          <w:color w:val="000000"/>
          <w:sz w:val="22"/>
          <w:szCs w:val="22"/>
        </w:rPr>
        <w:t>Gonzalez</w:t>
      </w:r>
      <w:proofErr w:type="spellEnd"/>
      <w:r>
        <w:rPr>
          <w:rFonts w:ascii="Arial" w:eastAsia="Arial" w:hAnsi="Arial" w:cs="Arial"/>
          <w:color w:val="000000"/>
          <w:sz w:val="22"/>
          <w:szCs w:val="22"/>
        </w:rPr>
        <w:t xml:space="preserve"> et al HIV Medicine 2011 (encuesta de </w:t>
      </w:r>
      <w:proofErr w:type="spellStart"/>
      <w:r>
        <w:rPr>
          <w:rFonts w:ascii="Arial" w:eastAsia="Arial" w:hAnsi="Arial" w:cs="Arial"/>
          <w:color w:val="000000"/>
          <w:sz w:val="22"/>
          <w:szCs w:val="22"/>
        </w:rPr>
        <w:t>seroprevalencia</w:t>
      </w:r>
      <w:proofErr w:type="spellEnd"/>
      <w:r>
        <w:rPr>
          <w:rFonts w:ascii="Arial" w:eastAsia="Arial" w:hAnsi="Arial" w:cs="Arial"/>
          <w:color w:val="000000"/>
          <w:sz w:val="22"/>
          <w:szCs w:val="22"/>
        </w:rPr>
        <w:t xml:space="preserve"> de VIH)</w:t>
      </w:r>
    </w:p>
  </w:comment>
  <w:comment w:id="40" w:author="Alberto García-Basteiro" w:date="2015-12-19T12:50:00Z" w:initials="">
    <w:p w14:paraId="1B75FBB5" w14:textId="77777777" w:rsidR="00B60DF4" w:rsidRDefault="00C76B34">
      <w:pPr>
        <w:widowControl w:val="0"/>
      </w:pPr>
      <w:r>
        <w:rPr>
          <w:rFonts w:ascii="Arial" w:eastAsia="Arial" w:hAnsi="Arial" w:cs="Arial"/>
          <w:color w:val="000000"/>
          <w:sz w:val="22"/>
          <w:szCs w:val="22"/>
        </w:rPr>
        <w:t xml:space="preserve">Citaría después de esta frase a un tal García-Basteiro et al. ERJ 2015 y </w:t>
      </w:r>
      <w:proofErr w:type="spellStart"/>
      <w:r>
        <w:rPr>
          <w:rFonts w:ascii="Arial" w:eastAsia="Arial" w:hAnsi="Arial" w:cs="Arial"/>
          <w:color w:val="000000"/>
          <w:sz w:val="22"/>
          <w:szCs w:val="22"/>
        </w:rPr>
        <w:t>Gonzalez</w:t>
      </w:r>
      <w:proofErr w:type="spellEnd"/>
      <w:r>
        <w:rPr>
          <w:rFonts w:ascii="Arial" w:eastAsia="Arial" w:hAnsi="Arial" w:cs="Arial"/>
          <w:color w:val="000000"/>
          <w:sz w:val="22"/>
          <w:szCs w:val="22"/>
        </w:rPr>
        <w:t xml:space="preserve"> et al HIV Medicine 2011 (encuesta de </w:t>
      </w:r>
      <w:proofErr w:type="spellStart"/>
      <w:r>
        <w:rPr>
          <w:rFonts w:ascii="Arial" w:eastAsia="Arial" w:hAnsi="Arial" w:cs="Arial"/>
          <w:color w:val="000000"/>
          <w:sz w:val="22"/>
          <w:szCs w:val="22"/>
        </w:rPr>
        <w:t>seroprevalencia</w:t>
      </w:r>
      <w:proofErr w:type="spellEnd"/>
      <w:r>
        <w:rPr>
          <w:rFonts w:ascii="Arial" w:eastAsia="Arial" w:hAnsi="Arial" w:cs="Arial"/>
          <w:color w:val="000000"/>
          <w:sz w:val="22"/>
          <w:szCs w:val="22"/>
        </w:rPr>
        <w:t xml:space="preserve"> de VIH)</w:t>
      </w:r>
    </w:p>
  </w:comment>
  <w:comment w:id="81" w:author="Alberto García-Basteiro" w:date="2016-05-04T11:54:00Z" w:initials="AG">
    <w:p w14:paraId="1846138A" w14:textId="77777777" w:rsidR="001C3059" w:rsidRPr="001C3059" w:rsidRDefault="001C3059">
      <w:pPr>
        <w:pStyle w:val="Textocomentario"/>
        <w:rPr>
          <w:lang w:val="pt-BR"/>
        </w:rPr>
      </w:pPr>
      <w:r>
        <w:rPr>
          <w:rStyle w:val="Refdecomentario"/>
        </w:rPr>
        <w:annotationRef/>
      </w:r>
      <w:r w:rsidRPr="001C3059">
        <w:rPr>
          <w:lang w:val="pt-BR"/>
        </w:rPr>
        <w:t xml:space="preserve"> Gonzalez R HIV medicine 2012</w:t>
      </w:r>
    </w:p>
  </w:comment>
  <w:comment w:id="86" w:author="Alberto García-Basteiro" w:date="2016-05-04T11:53:00Z" w:initials="AG">
    <w:p w14:paraId="5368653B" w14:textId="77777777" w:rsidR="001C3059" w:rsidRPr="001C3059" w:rsidRDefault="001C3059">
      <w:pPr>
        <w:pStyle w:val="Textocomentario"/>
        <w:rPr>
          <w:lang w:val="pt-BR"/>
        </w:rPr>
      </w:pPr>
      <w:r>
        <w:rPr>
          <w:rStyle w:val="Refdecomentario"/>
        </w:rPr>
        <w:annotationRef/>
      </w:r>
      <w:r w:rsidRPr="001C3059">
        <w:rPr>
          <w:lang w:val="pt-BR"/>
        </w:rPr>
        <w:t xml:space="preserve">Ref. </w:t>
      </w:r>
      <w:proofErr w:type="spellStart"/>
      <w:r w:rsidRPr="001C3059">
        <w:rPr>
          <w:lang w:val="pt-BR"/>
        </w:rPr>
        <w:t>Garcia-Basteiro</w:t>
      </w:r>
      <w:proofErr w:type="spellEnd"/>
      <w:r w:rsidRPr="001C3059">
        <w:rPr>
          <w:lang w:val="pt-BR"/>
        </w:rPr>
        <w:t xml:space="preserve"> ERJ 2015</w:t>
      </w:r>
    </w:p>
  </w:comment>
  <w:comment w:id="96" w:author="Alberto García-Basteiro" w:date="2016-05-04T11:55:00Z" w:initials="AG">
    <w:p w14:paraId="670068F0" w14:textId="77777777" w:rsidR="001C3059" w:rsidRPr="001C3059" w:rsidRDefault="001C3059">
      <w:pPr>
        <w:pStyle w:val="Textocomentario"/>
        <w:rPr>
          <w:lang w:val="pt-BR"/>
        </w:rPr>
      </w:pPr>
      <w:r>
        <w:rPr>
          <w:rStyle w:val="Refdecomentario"/>
        </w:rPr>
        <w:annotationRef/>
      </w:r>
      <w:r w:rsidRPr="001C3059">
        <w:rPr>
          <w:lang w:val="pt-BR"/>
        </w:rPr>
        <w:t>Lopez-Varela 2015 PIDJ</w:t>
      </w:r>
    </w:p>
  </w:comment>
  <w:comment w:id="104" w:author="Alberto García-Basteiro" w:date="2016-05-04T11:38:00Z" w:initials="AG">
    <w:p w14:paraId="15C6BD98" w14:textId="77777777" w:rsidR="00C069AB" w:rsidRPr="00C069AB" w:rsidRDefault="00C069AB">
      <w:pPr>
        <w:pStyle w:val="Textocomentario"/>
        <w:rPr>
          <w:lang w:val="en-GB"/>
        </w:rPr>
      </w:pPr>
      <w:r>
        <w:rPr>
          <w:rStyle w:val="Refdecomentario"/>
        </w:rPr>
        <w:annotationRef/>
      </w:r>
      <w:r w:rsidRPr="00C069AB">
        <w:rPr>
          <w:lang w:val="en-GB"/>
        </w:rPr>
        <w:t>Should we be more specific?</w:t>
      </w:r>
    </w:p>
  </w:comment>
  <w:comment w:id="112" w:author="Alberto García-Basteiro" w:date="2016-05-04T11:41:00Z" w:initials="AG">
    <w:p w14:paraId="0464341C" w14:textId="77777777" w:rsidR="00C069AB" w:rsidRPr="00C069AB" w:rsidRDefault="00C069AB">
      <w:pPr>
        <w:pStyle w:val="Textocomentario"/>
        <w:rPr>
          <w:lang w:val="en-GB"/>
        </w:rPr>
      </w:pPr>
      <w:r>
        <w:rPr>
          <w:rStyle w:val="Refdecomentario"/>
        </w:rPr>
        <w:annotationRef/>
      </w:r>
      <w:r w:rsidRPr="00C069AB">
        <w:rPr>
          <w:lang w:val="en-GB"/>
        </w:rPr>
        <w:t>What do we mean here? That chronic TB was recoded as MDR TB?</w:t>
      </w:r>
      <w:r>
        <w:rPr>
          <w:lang w:val="en-GB"/>
        </w:rPr>
        <w:t xml:space="preserve"> Should it read, recoded as “previously treated TB patients and “MDR-TB patients respectively?</w:t>
      </w:r>
    </w:p>
  </w:comment>
  <w:comment w:id="116" w:author="Alberto García-Basteiro" w:date="2016-05-04T11:38:00Z" w:initials="AG">
    <w:p w14:paraId="132FB904" w14:textId="77777777" w:rsidR="001C3059" w:rsidRPr="00C069AB" w:rsidRDefault="001C3059" w:rsidP="001C3059">
      <w:pPr>
        <w:pStyle w:val="Textocomentario"/>
        <w:rPr>
          <w:lang w:val="en-GB"/>
        </w:rPr>
      </w:pPr>
      <w:r>
        <w:rPr>
          <w:rStyle w:val="Refdecomentario"/>
        </w:rPr>
        <w:annotationRef/>
      </w:r>
      <w:r w:rsidRPr="00C069AB">
        <w:rPr>
          <w:lang w:val="en-GB"/>
        </w:rPr>
        <w:t>Should we be more specific?</w:t>
      </w:r>
    </w:p>
  </w:comment>
  <w:comment w:id="138" w:author="Alberto García-Basteiro" w:date="2016-05-04T11:56:00Z" w:initials="AG">
    <w:p w14:paraId="28D993B0" w14:textId="77777777" w:rsidR="001C3059" w:rsidRDefault="001C3059">
      <w:pPr>
        <w:pStyle w:val="Textocomentario"/>
      </w:pPr>
      <w:r>
        <w:rPr>
          <w:rStyle w:val="Refdecomentario"/>
        </w:rPr>
        <w:annotationRef/>
      </w:r>
      <w:r>
        <w:t>Cita?</w:t>
      </w:r>
    </w:p>
  </w:comment>
  <w:comment w:id="140" w:author="Alberto García-Basteiro" w:date="2016-05-04T12:12:00Z" w:initials="AG">
    <w:p w14:paraId="3E039A7C" w14:textId="77777777" w:rsidR="00225694" w:rsidRPr="00225694" w:rsidRDefault="00225694">
      <w:pPr>
        <w:pStyle w:val="Textocomentario"/>
        <w:rPr>
          <w:lang w:val="en-GB"/>
        </w:rPr>
      </w:pPr>
      <w:r>
        <w:rPr>
          <w:rStyle w:val="Refdecomentario"/>
        </w:rPr>
        <w:annotationRef/>
      </w:r>
      <w:r w:rsidRPr="00225694">
        <w:rPr>
          <w:lang w:val="en-GB"/>
        </w:rPr>
        <w:t>To me it is alway</w:t>
      </w:r>
      <w:r>
        <w:rPr>
          <w:lang w:val="en-GB"/>
        </w:rPr>
        <w:t>s clearer to read the results section and refer to graphs tables that can be place at the end of the manuscript. Most journals also require so.</w:t>
      </w:r>
    </w:p>
  </w:comment>
  <w:comment w:id="141" w:author="Alberto García-Basteiro" w:date="2016-05-04T11:58:00Z" w:initials="AG">
    <w:p w14:paraId="2B4A4ED4" w14:textId="77777777" w:rsidR="001C3059" w:rsidRPr="001C3059" w:rsidRDefault="001C3059">
      <w:pPr>
        <w:pStyle w:val="Textocomentario"/>
        <w:rPr>
          <w:lang w:val="en-GB"/>
        </w:rPr>
      </w:pPr>
      <w:r>
        <w:rPr>
          <w:rStyle w:val="Refdecomentario"/>
        </w:rPr>
        <w:annotationRef/>
      </w:r>
      <w:r w:rsidRPr="001C3059">
        <w:rPr>
          <w:lang w:val="en-GB"/>
        </w:rPr>
        <w:t xml:space="preserve">Do you know if the population estimates reflect </w:t>
      </w:r>
      <w:proofErr w:type="spellStart"/>
      <w:r>
        <w:rPr>
          <w:lang w:val="en-GB"/>
        </w:rPr>
        <w:t>mid year</w:t>
      </w:r>
      <w:proofErr w:type="spellEnd"/>
      <w:r>
        <w:rPr>
          <w:lang w:val="en-GB"/>
        </w:rPr>
        <w:t xml:space="preserve"> population? In this case the rate is considered similar to the risk and can be conveyed similarly (without person-years).</w:t>
      </w:r>
    </w:p>
  </w:comment>
  <w:comment w:id="144" w:author="Alberto García-Basteiro" w:date="2016-05-04T12:01:00Z" w:initials="AG">
    <w:p w14:paraId="5CBEF54E" w14:textId="77777777" w:rsidR="00356A39" w:rsidRPr="00356A39" w:rsidRDefault="00356A39">
      <w:pPr>
        <w:pStyle w:val="Textocomentario"/>
        <w:rPr>
          <w:lang w:val="en-GB"/>
        </w:rPr>
      </w:pPr>
      <w:r w:rsidRPr="00356A39">
        <w:rPr>
          <w:lang w:val="en-GB"/>
        </w:rPr>
        <w:t>I</w:t>
      </w:r>
      <w:r>
        <w:rPr>
          <w:lang w:val="en-GB"/>
        </w:rPr>
        <w:t xml:space="preserve"> am not sure about this graph. Since the figures are rising so much, and average is a bit misleading. Perhaps by age group and by 4 year time?</w:t>
      </w:r>
      <w:r w:rsidRPr="00356A39">
        <w:rPr>
          <w:lang w:val="en-GB"/>
        </w:rPr>
        <w:t xml:space="preserve"> </w:t>
      </w:r>
      <w:proofErr w:type="gramStart"/>
      <w:r w:rsidRPr="00356A39">
        <w:rPr>
          <w:lang w:val="en-GB"/>
        </w:rPr>
        <w:t>suggest</w:t>
      </w:r>
      <w:proofErr w:type="gramEnd"/>
      <w:r w:rsidRPr="00356A39">
        <w:rPr>
          <w:lang w:val="en-GB"/>
        </w:rPr>
        <w:t xml:space="preserve"> that the title is more </w:t>
      </w:r>
      <w:proofErr w:type="spellStart"/>
      <w:r w:rsidRPr="00356A39">
        <w:rPr>
          <w:lang w:val="en-GB"/>
        </w:rPr>
        <w:t>selfexplanatory</w:t>
      </w:r>
      <w:proofErr w:type="spellEnd"/>
      <w:r w:rsidRPr="00356A39">
        <w:rPr>
          <w:lang w:val="en-GB"/>
        </w:rPr>
        <w:t xml:space="preserve">, </w:t>
      </w:r>
      <w:r>
        <w:rPr>
          <w:rStyle w:val="Refdecomentario"/>
        </w:rPr>
        <w:annotationRef/>
      </w:r>
      <w:r>
        <w:rPr>
          <w:lang w:val="en-GB"/>
        </w:rPr>
        <w:t>including</w:t>
      </w:r>
      <w:r w:rsidRPr="00356A39">
        <w:rPr>
          <w:lang w:val="en-GB"/>
        </w:rPr>
        <w:t xml:space="preserve"> incidence “rate”</w:t>
      </w:r>
      <w:r>
        <w:rPr>
          <w:lang w:val="en-GB"/>
        </w:rPr>
        <w:t xml:space="preserve">, </w:t>
      </w:r>
      <w:proofErr w:type="spellStart"/>
      <w:r>
        <w:rPr>
          <w:lang w:val="en-GB"/>
        </w:rPr>
        <w:t>distrisct</w:t>
      </w:r>
      <w:proofErr w:type="spellEnd"/>
      <w:r>
        <w:rPr>
          <w:lang w:val="en-GB"/>
        </w:rPr>
        <w:t xml:space="preserve"> of </w:t>
      </w:r>
      <w:proofErr w:type="spellStart"/>
      <w:r>
        <w:rPr>
          <w:lang w:val="en-GB"/>
        </w:rPr>
        <w:t>manhiça</w:t>
      </w:r>
      <w:proofErr w:type="spellEnd"/>
      <w:r>
        <w:rPr>
          <w:lang w:val="en-GB"/>
        </w:rPr>
        <w:t xml:space="preserve"> and period</w:t>
      </w:r>
    </w:p>
  </w:comment>
  <w:comment w:id="145" w:author="Alberto García-Basteiro" w:date="2016-05-04T12:00:00Z" w:initials="AG">
    <w:p w14:paraId="24D58675" w14:textId="77777777" w:rsidR="00356A39" w:rsidRPr="00356A39" w:rsidRDefault="00356A39">
      <w:pPr>
        <w:pStyle w:val="Textocomentario"/>
        <w:rPr>
          <w:lang w:val="en-GB"/>
        </w:rPr>
      </w:pPr>
      <w:r>
        <w:rPr>
          <w:rStyle w:val="Refdecomentario"/>
        </w:rPr>
        <w:annotationRef/>
      </w:r>
      <w:r w:rsidRPr="00356A39">
        <w:rPr>
          <w:lang w:val="en-GB"/>
        </w:rPr>
        <w:t>I would probably change this graph to a table</w:t>
      </w:r>
      <w:r>
        <w:rPr>
          <w:lang w:val="en-GB"/>
        </w:rPr>
        <w:t xml:space="preserve">, since we have many </w:t>
      </w:r>
      <w:proofErr w:type="spellStart"/>
      <w:r>
        <w:rPr>
          <w:lang w:val="en-GB"/>
        </w:rPr>
        <w:t>grahps</w:t>
      </w:r>
      <w:proofErr w:type="spellEnd"/>
      <w:r>
        <w:rPr>
          <w:lang w:val="en-GB"/>
        </w:rPr>
        <w:t xml:space="preserve"> and very few tables</w:t>
      </w:r>
      <w:r w:rsidRPr="00356A39">
        <w:rPr>
          <w:lang w:val="en-GB"/>
        </w:rPr>
        <w:t xml:space="preserve">. </w:t>
      </w:r>
      <w:r>
        <w:rPr>
          <w:lang w:val="en-GB"/>
        </w:rPr>
        <w:t xml:space="preserve">Or classify the age groups in broader bands. I would put the three previous graphs in only one graph (with 3 </w:t>
      </w:r>
      <w:proofErr w:type="spellStart"/>
      <w:r>
        <w:rPr>
          <w:lang w:val="en-GB"/>
        </w:rPr>
        <w:t>pannels</w:t>
      </w:r>
      <w:proofErr w:type="spellEnd"/>
      <w:r>
        <w:rPr>
          <w:lang w:val="en-GB"/>
        </w:rPr>
        <w:t>…).</w:t>
      </w:r>
    </w:p>
  </w:comment>
  <w:comment w:id="146" w:author="Alberto García-Basteiro" w:date="2016-05-04T12:05:00Z" w:initials="AG">
    <w:p w14:paraId="2E93F72B" w14:textId="77777777" w:rsidR="00356A39" w:rsidRPr="00356A39" w:rsidRDefault="00356A39">
      <w:pPr>
        <w:pStyle w:val="Textocomentario"/>
        <w:rPr>
          <w:lang w:val="en-GB"/>
        </w:rPr>
      </w:pPr>
      <w:r>
        <w:rPr>
          <w:rStyle w:val="Refdecomentario"/>
        </w:rPr>
        <w:annotationRef/>
      </w:r>
      <w:r w:rsidRPr="00356A39">
        <w:rPr>
          <w:lang w:val="en-GB"/>
        </w:rPr>
        <w:t xml:space="preserve">Again, the average is a bit </w:t>
      </w:r>
      <w:proofErr w:type="spellStart"/>
      <w:r w:rsidRPr="00356A39">
        <w:rPr>
          <w:lang w:val="en-GB"/>
        </w:rPr>
        <w:t>misdleading</w:t>
      </w:r>
      <w:proofErr w:type="spellEnd"/>
      <w:r w:rsidRPr="00356A39">
        <w:rPr>
          <w:lang w:val="en-GB"/>
        </w:rPr>
        <w:t xml:space="preserve">, and would try to show by 4 year groups. </w:t>
      </w:r>
      <w:r>
        <w:rPr>
          <w:lang w:val="en-GB"/>
        </w:rPr>
        <w:t>Would this be possible without being too messy?</w:t>
      </w:r>
    </w:p>
  </w:comment>
  <w:comment w:id="147" w:author="Alberto García-Basteiro" w:date="2016-05-04T12:05:00Z" w:initials="AG">
    <w:p w14:paraId="7D7DFD17" w14:textId="77777777" w:rsidR="00356A39" w:rsidRPr="00356A39" w:rsidRDefault="00356A39">
      <w:pPr>
        <w:pStyle w:val="Textocomentario"/>
        <w:rPr>
          <w:lang w:val="en-GB"/>
        </w:rPr>
      </w:pPr>
      <w:r>
        <w:rPr>
          <w:rStyle w:val="Refdecomentario"/>
        </w:rPr>
        <w:annotationRef/>
      </w:r>
      <w:r w:rsidRPr="00356A39">
        <w:rPr>
          <w:lang w:val="en-GB"/>
        </w:rPr>
        <w:t>Inconsistent with a sentence in methods s</w:t>
      </w:r>
      <w:r>
        <w:rPr>
          <w:lang w:val="en-GB"/>
        </w:rPr>
        <w:t>ection.</w:t>
      </w:r>
    </w:p>
  </w:comment>
  <w:comment w:id="150" w:author="Alberto García-Basteiro" w:date="2016-05-04T12:06:00Z" w:initials="AG">
    <w:p w14:paraId="65635EB4" w14:textId="77777777" w:rsidR="00356A39" w:rsidRDefault="00356A39">
      <w:pPr>
        <w:pStyle w:val="Textocomentario"/>
      </w:pPr>
      <w:r>
        <w:rPr>
          <w:rStyle w:val="Refdecomentario"/>
        </w:rPr>
        <w:annotationRef/>
      </w:r>
      <w:proofErr w:type="spellStart"/>
      <w:r>
        <w:t>Absolutely</w:t>
      </w:r>
      <w:proofErr w:type="spellEnd"/>
      <w:r>
        <w:t xml:space="preserve"> </w:t>
      </w:r>
      <w:proofErr w:type="spellStart"/>
      <w:r>
        <w:t>love</w:t>
      </w:r>
      <w:proofErr w:type="spellEnd"/>
      <w:r>
        <w:t xml:space="preserve"> </w:t>
      </w:r>
      <w:proofErr w:type="spellStart"/>
      <w:r>
        <w:t>it!</w:t>
      </w:r>
      <w:proofErr w:type="spellEnd"/>
    </w:p>
  </w:comment>
  <w:comment w:id="151" w:author="Alberto García-Basteiro" w:date="2016-05-04T12:07:00Z" w:initials="AG">
    <w:p w14:paraId="30350944" w14:textId="77777777" w:rsidR="00356A39" w:rsidRPr="00356A39" w:rsidRDefault="00356A39">
      <w:pPr>
        <w:pStyle w:val="Textocomentario"/>
        <w:rPr>
          <w:lang w:val="en-GB"/>
        </w:rPr>
      </w:pPr>
      <w:r>
        <w:rPr>
          <w:rStyle w:val="Refdecomentario"/>
        </w:rPr>
        <w:annotationRef/>
      </w:r>
      <w:r w:rsidRPr="00356A39">
        <w:rPr>
          <w:lang w:val="en-GB"/>
        </w:rPr>
        <w:t>Is this from 2008? Otherwise this is meaningless.</w:t>
      </w:r>
    </w:p>
  </w:comment>
  <w:comment w:id="152" w:author="Alberto García-Basteiro" w:date="2016-05-04T12:06:00Z" w:initials="AG">
    <w:p w14:paraId="7DB1426D" w14:textId="77777777" w:rsidR="00356A39" w:rsidRPr="00356A39" w:rsidRDefault="00356A39">
      <w:pPr>
        <w:pStyle w:val="Textocomentario"/>
        <w:rPr>
          <w:lang w:val="en-GB"/>
        </w:rPr>
      </w:pPr>
      <w:r>
        <w:rPr>
          <w:rStyle w:val="Refdecomentario"/>
        </w:rPr>
        <w:annotationRef/>
      </w:r>
      <w:r w:rsidRPr="00356A39">
        <w:rPr>
          <w:lang w:val="en-GB"/>
        </w:rPr>
        <w:t xml:space="preserve">I would put both graphs in the same graph with two </w:t>
      </w:r>
      <w:proofErr w:type="spellStart"/>
      <w:r w:rsidRPr="00356A39">
        <w:rPr>
          <w:lang w:val="en-GB"/>
        </w:rPr>
        <w:t>pannels</w:t>
      </w:r>
      <w:proofErr w:type="spellEnd"/>
      <w:r w:rsidRPr="00356A39">
        <w:rPr>
          <w:lang w:val="en-GB"/>
        </w:rPr>
        <w:t xml:space="preserve"> so we re</w:t>
      </w:r>
      <w:r>
        <w:rPr>
          <w:lang w:val="en-GB"/>
        </w:rPr>
        <w:t>duce the number of graphs.</w:t>
      </w:r>
    </w:p>
  </w:comment>
  <w:comment w:id="155" w:author="Alberto García-Basteiro" w:date="2016-05-04T12:08:00Z" w:initials="AG">
    <w:p w14:paraId="144E4FCE" w14:textId="77777777" w:rsidR="00356A39" w:rsidRPr="00356A39" w:rsidRDefault="00356A39">
      <w:pPr>
        <w:pStyle w:val="Textocomentario"/>
        <w:rPr>
          <w:lang w:val="en-GB"/>
        </w:rPr>
      </w:pPr>
      <w:r>
        <w:rPr>
          <w:rStyle w:val="Refdecomentario"/>
        </w:rPr>
        <w:annotationRef/>
      </w:r>
      <w:r w:rsidRPr="00356A39">
        <w:rPr>
          <w:lang w:val="en-GB"/>
        </w:rPr>
        <w:t>Hmmm, strange.</w:t>
      </w:r>
      <w:r>
        <w:rPr>
          <w:lang w:val="en-GB"/>
        </w:rPr>
        <w:t xml:space="preserve"> We need to double check the proportions.</w:t>
      </w:r>
      <w:r w:rsidRPr="00356A39">
        <w:rPr>
          <w:lang w:val="en-GB"/>
        </w:rPr>
        <w:t xml:space="preserve"> I remember having much lower figures for smear positivity among </w:t>
      </w:r>
      <w:r>
        <w:rPr>
          <w:lang w:val="en-GB"/>
        </w:rPr>
        <w:t>pulmonary TB patients. Probably less than 50%</w:t>
      </w:r>
    </w:p>
  </w:comment>
  <w:comment w:id="156" w:author="Alberto García-Basteiro" w:date="2016-05-04T12:10:00Z" w:initials="AG">
    <w:p w14:paraId="1B583D39" w14:textId="77777777" w:rsidR="00225694" w:rsidRPr="00225694" w:rsidRDefault="00225694">
      <w:pPr>
        <w:pStyle w:val="Textocomentario"/>
        <w:rPr>
          <w:lang w:val="en-GB"/>
        </w:rPr>
      </w:pPr>
      <w:r>
        <w:rPr>
          <w:rStyle w:val="Refdecomentario"/>
        </w:rPr>
        <w:annotationRef/>
      </w:r>
      <w:r w:rsidRPr="00225694">
        <w:rPr>
          <w:lang w:val="en-GB"/>
        </w:rPr>
        <w:t xml:space="preserve">The </w:t>
      </w:r>
      <w:r>
        <w:rPr>
          <w:lang w:val="en-GB"/>
        </w:rPr>
        <w:t>title does not make much sense. Probably we can delete this graph since we have too many already.</w:t>
      </w:r>
    </w:p>
  </w:comment>
  <w:comment w:id="157" w:author="Alberto García-Basteiro" w:date="2016-05-04T12:11:00Z" w:initials="AG">
    <w:p w14:paraId="23316DB4" w14:textId="77777777" w:rsidR="00225694" w:rsidRPr="00225694" w:rsidRDefault="00225694">
      <w:pPr>
        <w:pStyle w:val="Textocomentario"/>
        <w:rPr>
          <w:lang w:val="en-GB"/>
        </w:rPr>
      </w:pPr>
      <w:r>
        <w:rPr>
          <w:rStyle w:val="Refdecomentario"/>
        </w:rPr>
        <w:annotationRef/>
      </w:r>
      <w:r w:rsidRPr="00225694">
        <w:rPr>
          <w:lang w:val="en-GB"/>
        </w:rPr>
        <w:t xml:space="preserve">Should </w:t>
      </w:r>
      <w:proofErr w:type="spellStart"/>
      <w:r w:rsidRPr="00225694">
        <w:rPr>
          <w:lang w:val="en-GB"/>
        </w:rPr>
        <w:t>w</w:t>
      </w:r>
      <w:proofErr w:type="spellEnd"/>
      <w:r w:rsidRPr="00225694">
        <w:rPr>
          <w:lang w:val="en-GB"/>
        </w:rPr>
        <w:t xml:space="preserve"> estate in the methods se</w:t>
      </w:r>
      <w:r>
        <w:rPr>
          <w:lang w:val="en-GB"/>
        </w:rPr>
        <w:t>ction when and how we did hypothesis contrast statistical tests?</w:t>
      </w:r>
    </w:p>
  </w:comment>
  <w:comment w:id="158" w:author="Alberto García-Basteiro" w:date="2016-05-04T12:11:00Z" w:initials="AG">
    <w:p w14:paraId="3A4A5C7F" w14:textId="77777777" w:rsidR="00225694" w:rsidRPr="00225694" w:rsidRDefault="00225694">
      <w:pPr>
        <w:pStyle w:val="Textocomentario"/>
        <w:rPr>
          <w:lang w:val="en-GB"/>
        </w:rPr>
      </w:pPr>
      <w:r>
        <w:rPr>
          <w:rStyle w:val="Refdecomentario"/>
        </w:rPr>
        <w:annotationRef/>
      </w:r>
      <w:r w:rsidRPr="00225694">
        <w:rPr>
          <w:lang w:val="en-GB"/>
        </w:rPr>
        <w:t xml:space="preserve">We probably </w:t>
      </w:r>
      <w:proofErr w:type="spellStart"/>
      <w:r w:rsidRPr="00225694">
        <w:rPr>
          <w:lang w:val="en-GB"/>
        </w:rPr>
        <w:t>dont</w:t>
      </w:r>
      <w:proofErr w:type="spellEnd"/>
      <w:r w:rsidRPr="00225694">
        <w:rPr>
          <w:lang w:val="en-GB"/>
        </w:rPr>
        <w:t xml:space="preserve"> need this graph.</w:t>
      </w:r>
    </w:p>
  </w:comment>
  <w:comment w:id="159" w:author="Alberto García-Basteiro" w:date="2016-05-04T12:13:00Z" w:initials="AG">
    <w:p w14:paraId="51CB4043" w14:textId="77777777" w:rsidR="00225694" w:rsidRPr="00225694" w:rsidRDefault="00225694">
      <w:pPr>
        <w:pStyle w:val="Textocomentario"/>
        <w:rPr>
          <w:lang w:val="en-GB"/>
        </w:rPr>
      </w:pPr>
      <w:r>
        <w:rPr>
          <w:rStyle w:val="Refdecomentario"/>
        </w:rPr>
        <w:annotationRef/>
      </w:r>
      <w:r w:rsidRPr="00225694">
        <w:rPr>
          <w:lang w:val="en-GB"/>
        </w:rPr>
        <w:t xml:space="preserve">In all indicators, when we say the </w:t>
      </w:r>
      <w:proofErr w:type="spellStart"/>
      <w:r w:rsidRPr="00225694">
        <w:rPr>
          <w:lang w:val="en-GB"/>
        </w:rPr>
        <w:t>proporción</w:t>
      </w:r>
      <w:proofErr w:type="spellEnd"/>
      <w:r w:rsidRPr="00225694">
        <w:rPr>
          <w:lang w:val="en-GB"/>
        </w:rPr>
        <w:t xml:space="preserve"> decreased, </w:t>
      </w:r>
      <w:proofErr w:type="spellStart"/>
      <w:r w:rsidRPr="00225694">
        <w:rPr>
          <w:lang w:val="en-GB"/>
        </w:rPr>
        <w:t>shouldnt</w:t>
      </w:r>
      <w:proofErr w:type="spellEnd"/>
      <w:r w:rsidRPr="00225694">
        <w:rPr>
          <w:lang w:val="en-GB"/>
        </w:rPr>
        <w:t xml:space="preserve"> we also place the chi square for tren</w:t>
      </w:r>
      <w:r>
        <w:rPr>
          <w:lang w:val="en-GB"/>
        </w:rPr>
        <w:t>d? Otherwise we don´t know whether it is a random observation.</w:t>
      </w:r>
    </w:p>
  </w:comment>
  <w:comment w:id="160" w:author="Alberto García-Basteiro" w:date="2016-05-04T12:14:00Z" w:initials="AG">
    <w:p w14:paraId="7D6D3928" w14:textId="77777777" w:rsidR="00225694" w:rsidRDefault="00225694">
      <w:pPr>
        <w:pStyle w:val="Textocomentario"/>
      </w:pPr>
      <w:proofErr w:type="spellStart"/>
      <w:r>
        <w:t>I</w:t>
      </w:r>
      <w:r>
        <w:rPr>
          <w:rStyle w:val="Refdecomentario"/>
        </w:rPr>
        <w:annotationRef/>
      </w:r>
      <w:r>
        <w:t>nteresting</w:t>
      </w:r>
      <w:proofErr w:type="spellEnd"/>
    </w:p>
  </w:comment>
  <w:comment w:id="161" w:author="Alberto García-Basteiro" w:date="2016-05-04T12:15:00Z" w:initials="AG">
    <w:p w14:paraId="6236A62B" w14:textId="77777777" w:rsidR="00225694" w:rsidRPr="00225694" w:rsidRDefault="00225694">
      <w:pPr>
        <w:pStyle w:val="Textocomentario"/>
        <w:rPr>
          <w:lang w:val="en-GB"/>
        </w:rPr>
      </w:pPr>
      <w:r>
        <w:rPr>
          <w:rStyle w:val="Refdecomentario"/>
        </w:rPr>
        <w:annotationRef/>
      </w:r>
      <w:r w:rsidRPr="00225694">
        <w:rPr>
          <w:lang w:val="en-GB"/>
        </w:rPr>
        <w:t>Although statistically significant, clinically rather insigni</w:t>
      </w:r>
      <w:r>
        <w:rPr>
          <w:lang w:val="en-GB"/>
        </w:rPr>
        <w:t xml:space="preserve">ficant. In data from 2011-2012, the Odds </w:t>
      </w:r>
      <w:proofErr w:type="spellStart"/>
      <w:r>
        <w:rPr>
          <w:lang w:val="en-GB"/>
        </w:rPr>
        <w:t>ration</w:t>
      </w:r>
      <w:proofErr w:type="spellEnd"/>
      <w:r>
        <w:rPr>
          <w:lang w:val="en-GB"/>
        </w:rPr>
        <w:t xml:space="preserve"> is around 2. How can that be possible. Are you comparing death with alive I guess, right? Or with treatment success?</w:t>
      </w:r>
    </w:p>
  </w:comment>
  <w:comment w:id="162" w:author="Alberto García-Basteiro" w:date="2016-05-04T12:17:00Z" w:initials="AG">
    <w:p w14:paraId="6591BC86" w14:textId="77777777" w:rsidR="00225694" w:rsidRPr="00225694" w:rsidRDefault="00225694">
      <w:pPr>
        <w:pStyle w:val="Textocomentario"/>
        <w:rPr>
          <w:lang w:val="en-GB"/>
        </w:rPr>
      </w:pPr>
      <w:r>
        <w:rPr>
          <w:rStyle w:val="Refdecomentario"/>
        </w:rPr>
        <w:annotationRef/>
      </w:r>
      <w:r w:rsidRPr="00225694">
        <w:rPr>
          <w:lang w:val="en-GB"/>
        </w:rPr>
        <w:t>This still needs some work and expanding.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3B0315" w15:done="0"/>
  <w15:commentEx w15:paraId="6BF22D8B" w15:done="0"/>
  <w15:commentEx w15:paraId="44CA2EE6" w15:done="0"/>
  <w15:commentEx w15:paraId="1B75FBB5" w15:done="0"/>
  <w15:commentEx w15:paraId="1846138A" w15:done="0"/>
  <w15:commentEx w15:paraId="5368653B" w15:done="0"/>
  <w15:commentEx w15:paraId="670068F0" w15:done="0"/>
  <w15:commentEx w15:paraId="15C6BD98" w15:done="0"/>
  <w15:commentEx w15:paraId="0464341C" w15:done="0"/>
  <w15:commentEx w15:paraId="132FB904" w15:done="0"/>
  <w15:commentEx w15:paraId="28D993B0" w15:done="0"/>
  <w15:commentEx w15:paraId="3E039A7C" w15:done="0"/>
  <w15:commentEx w15:paraId="2B4A4ED4" w15:done="0"/>
  <w15:commentEx w15:paraId="5CBEF54E" w15:done="0"/>
  <w15:commentEx w15:paraId="24D58675" w15:done="0"/>
  <w15:commentEx w15:paraId="2E93F72B" w15:done="0"/>
  <w15:commentEx w15:paraId="7D7DFD17" w15:done="0"/>
  <w15:commentEx w15:paraId="65635EB4" w15:done="0"/>
  <w15:commentEx w15:paraId="30350944" w15:done="0"/>
  <w15:commentEx w15:paraId="7DB1426D" w15:done="0"/>
  <w15:commentEx w15:paraId="144E4FCE" w15:done="0"/>
  <w15:commentEx w15:paraId="1B583D39" w15:done="0"/>
  <w15:commentEx w15:paraId="23316DB4" w15:done="0"/>
  <w15:commentEx w15:paraId="3A4A5C7F" w15:done="0"/>
  <w15:commentEx w15:paraId="51CB4043" w15:done="0"/>
  <w15:commentEx w15:paraId="7D6D3928" w15:done="0"/>
  <w15:commentEx w15:paraId="6236A62B" w15:done="0"/>
  <w15:commentEx w15:paraId="6591BC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9E1E4" w14:textId="77777777" w:rsidR="00C76B34" w:rsidRDefault="00C76B34">
      <w:r>
        <w:separator/>
      </w:r>
    </w:p>
  </w:endnote>
  <w:endnote w:type="continuationSeparator" w:id="0">
    <w:p w14:paraId="7ADD18AD" w14:textId="77777777" w:rsidR="00C76B34" w:rsidRDefault="00C76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7229C" w14:textId="77777777" w:rsidR="00B60DF4" w:rsidRDefault="00C76B34">
    <w:pPr>
      <w:tabs>
        <w:tab w:val="center" w:pos="4252"/>
        <w:tab w:val="right" w:pos="8504"/>
      </w:tabs>
    </w:pPr>
    <w:r w:rsidRPr="00272811">
      <w:rPr>
        <w:rFonts w:ascii="Arial" w:eastAsia="Arial" w:hAnsi="Arial" w:cs="Arial"/>
        <w:sz w:val="14"/>
        <w:szCs w:val="14"/>
        <w:lang w:val="en-GB"/>
      </w:rPr>
      <w:t xml:space="preserve">Tuberculosis in the rise: incidence risk from 1997 to 2012 in a Southern province of Mozambique. </w:t>
    </w:r>
    <w:proofErr w:type="spellStart"/>
    <w:r>
      <w:rPr>
        <w:rFonts w:ascii="Arial" w:eastAsia="Arial" w:hAnsi="Arial" w:cs="Arial"/>
        <w:sz w:val="14"/>
        <w:szCs w:val="14"/>
      </w:rPr>
      <w:t>Draft</w:t>
    </w:r>
    <w:proofErr w:type="spellEnd"/>
    <w:r>
      <w:rPr>
        <w:rFonts w:ascii="Arial" w:eastAsia="Arial" w:hAnsi="Arial" w:cs="Arial"/>
        <w:sz w:val="14"/>
        <w:szCs w:val="14"/>
      </w:rPr>
      <w:t xml:space="preserve"> </w:t>
    </w:r>
    <w:r>
      <w:rPr>
        <w:rFonts w:ascii="Arial" w:eastAsia="Arial" w:hAnsi="Arial" w:cs="Arial"/>
        <w:sz w:val="14"/>
        <w:szCs w:val="14"/>
      </w:rPr>
      <w:t>2</w:t>
    </w:r>
    <w:r>
      <w:rPr>
        <w:rFonts w:ascii="Arial" w:eastAsia="Arial" w:hAnsi="Arial" w:cs="Arial"/>
        <w:sz w:val="14"/>
        <w:szCs w:val="14"/>
      </w:rPr>
      <w:t xml:space="preserve">.0. </w:t>
    </w:r>
    <w:proofErr w:type="spellStart"/>
    <w:r>
      <w:rPr>
        <w:rFonts w:ascii="Arial" w:eastAsia="Arial" w:hAnsi="Arial" w:cs="Arial"/>
        <w:sz w:val="14"/>
        <w:szCs w:val="14"/>
      </w:rPr>
      <w:t>April</w:t>
    </w:r>
    <w:proofErr w:type="spellEnd"/>
    <w:r>
      <w:rPr>
        <w:rFonts w:ascii="Arial" w:eastAsia="Arial" w:hAnsi="Arial" w:cs="Arial"/>
        <w:sz w:val="14"/>
        <w:szCs w:val="14"/>
      </w:rPr>
      <w:t xml:space="preserve"> 2016</w:t>
    </w:r>
  </w:p>
  <w:p w14:paraId="50778706" w14:textId="77777777" w:rsidR="00B60DF4" w:rsidRDefault="00B60DF4">
    <w:pPr>
      <w:tabs>
        <w:tab w:val="center" w:pos="4252"/>
        <w:tab w:val="right" w:pos="8504"/>
      </w:tabs>
    </w:pPr>
    <w:bookmarkStart w:id="164" w:name="h.gjdgxs" w:colFirst="0" w:colLast="0"/>
    <w:bookmarkEnd w:id="164"/>
  </w:p>
  <w:p w14:paraId="1483CE8B" w14:textId="77777777" w:rsidR="00B60DF4" w:rsidRDefault="00B60DF4">
    <w:pPr>
      <w:tabs>
        <w:tab w:val="center" w:pos="4252"/>
        <w:tab w:val="right" w:pos="8504"/>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10AE5" w14:textId="77777777" w:rsidR="00C76B34" w:rsidRDefault="00C76B34">
      <w:r>
        <w:separator/>
      </w:r>
    </w:p>
  </w:footnote>
  <w:footnote w:type="continuationSeparator" w:id="0">
    <w:p w14:paraId="38030375" w14:textId="77777777" w:rsidR="00C76B34" w:rsidRDefault="00C76B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1454F" w14:textId="77777777" w:rsidR="00B60DF4" w:rsidRDefault="00B60DF4">
    <w:pPr>
      <w:tabs>
        <w:tab w:val="center" w:pos="4252"/>
        <w:tab w:val="right" w:pos="8504"/>
      </w:tabs>
      <w:spacing w:before="708"/>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erto García-Basteiro">
    <w15:presenceInfo w15:providerId="Windows Live" w15:userId="45403e8f24cde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F4"/>
    <w:rsid w:val="001C3059"/>
    <w:rsid w:val="00225694"/>
    <w:rsid w:val="00272811"/>
    <w:rsid w:val="002C1A73"/>
    <w:rsid w:val="00356A39"/>
    <w:rsid w:val="009B5C42"/>
    <w:rsid w:val="00B60DF4"/>
    <w:rsid w:val="00C069AB"/>
    <w:rsid w:val="00C76B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4E2A"/>
  <w15:docId w15:val="{C6D47DC4-6600-461B-AB8C-95B006F90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A"/>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27281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72811"/>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9B5C42"/>
    <w:rPr>
      <w:b/>
      <w:bCs/>
    </w:rPr>
  </w:style>
  <w:style w:type="character" w:customStyle="1" w:styleId="AsuntodelcomentarioCar">
    <w:name w:val="Asunto del comentario Car"/>
    <w:basedOn w:val="TextocomentarioCar"/>
    <w:link w:val="Asuntodelcomentario"/>
    <w:uiPriority w:val="99"/>
    <w:semiHidden/>
    <w:rsid w:val="009B5C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openclinica.or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hyperlink" Target="http://www.r-project.or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3593</Words>
  <Characters>19767</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García-Basteiro</dc:creator>
  <cp:lastModifiedBy>Alberto García-Basteiro</cp:lastModifiedBy>
  <cp:revision>2</cp:revision>
  <dcterms:created xsi:type="dcterms:W3CDTF">2016-05-04T10:17:00Z</dcterms:created>
  <dcterms:modified xsi:type="dcterms:W3CDTF">2016-05-04T10:17:00Z</dcterms:modified>
</cp:coreProperties>
</file>